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CDBA" w14:textId="1129B1B1" w:rsidR="00BD11DC" w:rsidRDefault="00BD11DC" w:rsidP="005C65A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Instructions</w:t>
      </w:r>
    </w:p>
    <w:p w14:paraId="079299AA" w14:textId="4E2AFCBC" w:rsidR="00BD11DC" w:rsidRDefault="00BD11DC" w:rsidP="005C65A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………………………………………………………………………………………………………</w:t>
      </w:r>
      <w:r w:rsidR="005C65A4">
        <w:rPr>
          <w:rFonts w:ascii="Times New Roman" w:hAnsi="Times New Roman" w:cs="Times New Roman"/>
          <w:b/>
          <w:bCs/>
        </w:rPr>
        <w:t>………..</w:t>
      </w:r>
    </w:p>
    <w:p w14:paraId="1A23F2D8" w14:textId="544F2B03" w:rsidR="000C0299" w:rsidRDefault="000C0299" w:rsidP="005C65A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BD11DC">
        <w:rPr>
          <w:rFonts w:ascii="Times New Roman" w:hAnsi="Times New Roman" w:cs="Times New Roman"/>
          <w:b/>
          <w:bCs/>
        </w:rPr>
        <w:t>For all the assignments, consider device dimensions</w:t>
      </w:r>
      <w:r w:rsidR="001E7794" w:rsidRPr="00BD11DC">
        <w:rPr>
          <w:rFonts w:ascii="Times New Roman" w:hAnsi="Times New Roman" w:cs="Times New Roman"/>
          <w:b/>
          <w:bCs/>
        </w:rPr>
        <w:t xml:space="preserve"> and other simulation parameters</w:t>
      </w:r>
      <w:r w:rsidRPr="00BD11DC">
        <w:rPr>
          <w:rFonts w:ascii="Times New Roman" w:hAnsi="Times New Roman" w:cs="Times New Roman"/>
          <w:b/>
          <w:bCs/>
        </w:rPr>
        <w:t xml:space="preserve"> </w:t>
      </w:r>
      <w:r w:rsidR="00A97344" w:rsidRPr="00BD11DC">
        <w:rPr>
          <w:rFonts w:ascii="Times New Roman" w:hAnsi="Times New Roman" w:cs="Times New Roman"/>
          <w:b/>
          <w:bCs/>
        </w:rPr>
        <w:t>same as the one</w:t>
      </w:r>
      <w:r w:rsidRPr="00BD11DC">
        <w:rPr>
          <w:rFonts w:ascii="Times New Roman" w:hAnsi="Times New Roman" w:cs="Times New Roman"/>
          <w:b/>
          <w:bCs/>
        </w:rPr>
        <w:t xml:space="preserve"> given in the lab m</w:t>
      </w:r>
      <w:r w:rsidR="00A97344" w:rsidRPr="00BD11DC">
        <w:rPr>
          <w:rFonts w:ascii="Times New Roman" w:hAnsi="Times New Roman" w:cs="Times New Roman"/>
          <w:b/>
          <w:bCs/>
        </w:rPr>
        <w:t>anual unless otherwise specified.</w:t>
      </w:r>
    </w:p>
    <w:p w14:paraId="2A23B76A" w14:textId="4022EBE7" w:rsidR="00324C5F" w:rsidRPr="00324C5F" w:rsidRDefault="009E7961" w:rsidP="00324C5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Students will be given 1 hour for completing this assignment.</w:t>
      </w:r>
    </w:p>
    <w:p w14:paraId="3C01552A" w14:textId="37B9CA40" w:rsidR="009E7961" w:rsidRPr="009E7961" w:rsidRDefault="009E7961" w:rsidP="009E796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</w:t>
      </w:r>
    </w:p>
    <w:p w14:paraId="4932C200" w14:textId="77777777" w:rsidR="000C0299" w:rsidRPr="00BC205A" w:rsidRDefault="000C0299" w:rsidP="000C02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4045AD7" w14:textId="7027FD71" w:rsidR="000C0299" w:rsidRPr="00BC205A" w:rsidRDefault="00B70AC5" w:rsidP="000C02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 xml:space="preserve">For a Silicon PN Junction Diode, value of </w:t>
      </w:r>
      <w:r w:rsidR="009F7ABE" w:rsidRPr="00BC205A">
        <w:rPr>
          <w:rFonts w:ascii="Times New Roman" w:eastAsia="Times New Roman" w:hAnsi="Times New Roman" w:cs="Times New Roman"/>
          <w:color w:val="000000"/>
        </w:rPr>
        <w:t>built-in potential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and doping concentration of the n-type region are specified as 0.85 V and 10</w:t>
      </w:r>
      <w:r w:rsidRPr="00BC205A">
        <w:rPr>
          <w:rFonts w:ascii="Times New Roman" w:eastAsia="Times New Roman" w:hAnsi="Times New Roman" w:cs="Times New Roman"/>
          <w:color w:val="000000"/>
          <w:vertAlign w:val="superscript"/>
        </w:rPr>
        <w:t>17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cm</w:t>
      </w:r>
      <w:r w:rsidRPr="00BC205A">
        <w:rPr>
          <w:rFonts w:ascii="Times New Roman" w:eastAsia="Times New Roman" w:hAnsi="Times New Roman" w:cs="Times New Roman"/>
          <w:color w:val="000000"/>
          <w:vertAlign w:val="superscript"/>
        </w:rPr>
        <w:t xml:space="preserve">-3 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respectively. </w:t>
      </w:r>
    </w:p>
    <w:p w14:paraId="2E59FA5C" w14:textId="77777777" w:rsidR="00C95123" w:rsidRPr="00BC205A" w:rsidRDefault="00B70A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 xml:space="preserve">Calculate the doping concentration of the p-type region if the total depletion region width across the junction is expected to be 0.45 </w:t>
      </w:r>
      <w:proofErr w:type="spellStart"/>
      <w:r w:rsidRPr="00BC205A">
        <w:rPr>
          <w:rFonts w:ascii="Times New Roman" w:eastAsia="Times New Roman" w:hAnsi="Times New Roman" w:cs="Times New Roman"/>
          <w:color w:val="000000"/>
        </w:rPr>
        <w:t>μm</w:t>
      </w:r>
      <w:proofErr w:type="spellEnd"/>
      <w:r w:rsidRPr="00BC205A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CE65438" w14:textId="070ACB4B" w:rsidR="00C95123" w:rsidRPr="00BC205A" w:rsidRDefault="00B70A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>Plot the band diagram of the given diode</w:t>
      </w:r>
      <w:r w:rsidR="00673334" w:rsidRPr="00BC205A">
        <w:rPr>
          <w:rFonts w:ascii="Times New Roman" w:eastAsia="Times New Roman" w:hAnsi="Times New Roman" w:cs="Times New Roman"/>
          <w:color w:val="000000"/>
        </w:rPr>
        <w:t xml:space="preserve"> using Silvaco Atlas</w:t>
      </w:r>
      <w:r w:rsidRPr="00BC205A">
        <w:rPr>
          <w:rFonts w:ascii="Times New Roman" w:eastAsia="Times New Roman" w:hAnsi="Times New Roman" w:cs="Times New Roman"/>
          <w:color w:val="000000"/>
        </w:rPr>
        <w:t>. Indicate, built-in potential</w:t>
      </w:r>
      <w:r w:rsidR="001344CE" w:rsidRPr="00BC205A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depletion region width in the p-type region</w:t>
      </w:r>
      <w:r w:rsidR="001344CE"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1344CE" w:rsidRPr="00BC205A">
        <w:rPr>
          <w:rFonts w:ascii="Times New Roman" w:eastAsia="Times New Roman" w:hAnsi="Times New Roman" w:cs="Times New Roman"/>
          <w:color w:val="000000"/>
        </w:rPr>
        <w:t>in the energy band diagram</w:t>
      </w:r>
      <w:r w:rsidR="0098232C" w:rsidRPr="00BC205A">
        <w:rPr>
          <w:rFonts w:ascii="Times New Roman" w:eastAsia="Times New Roman" w:hAnsi="Times New Roman" w:cs="Times New Roman"/>
          <w:color w:val="000000"/>
        </w:rPr>
        <w:t>.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98232C" w:rsidRPr="00BC205A">
        <w:rPr>
          <w:rFonts w:ascii="Times New Roman" w:eastAsia="Times New Roman" w:hAnsi="Times New Roman" w:cs="Times New Roman"/>
          <w:color w:val="000000"/>
        </w:rPr>
        <w:t>V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erify whether those are matching with the </w:t>
      </w:r>
      <w:r w:rsidR="005D152B" w:rsidRPr="00BC205A">
        <w:rPr>
          <w:rFonts w:ascii="Times New Roman" w:eastAsia="Times New Roman" w:hAnsi="Times New Roman" w:cs="Times New Roman"/>
          <w:color w:val="000000"/>
        </w:rPr>
        <w:t>analytically obtained va</w:t>
      </w:r>
      <w:r w:rsidRPr="00BC205A">
        <w:rPr>
          <w:rFonts w:ascii="Times New Roman" w:eastAsia="Times New Roman" w:hAnsi="Times New Roman" w:cs="Times New Roman"/>
          <w:color w:val="000000"/>
        </w:rPr>
        <w:t>lues.</w:t>
      </w:r>
    </w:p>
    <w:p w14:paraId="3B39B60C" w14:textId="669A896F" w:rsidR="00C95123" w:rsidRPr="00BC205A" w:rsidRDefault="006733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>Use Silvaco Atlas and p</w:t>
      </w:r>
      <w:r w:rsidR="00B70AC5" w:rsidRPr="00BC205A">
        <w:rPr>
          <w:rFonts w:ascii="Times New Roman" w:eastAsia="Times New Roman" w:hAnsi="Times New Roman" w:cs="Times New Roman"/>
          <w:color w:val="000000"/>
        </w:rPr>
        <w:t>lot the electric field across the depletion region</w:t>
      </w:r>
      <w:r w:rsidR="005D152B" w:rsidRPr="00BC205A">
        <w:rPr>
          <w:rFonts w:ascii="Times New Roman" w:eastAsia="Times New Roman" w:hAnsi="Times New Roman" w:cs="Times New Roman"/>
          <w:color w:val="000000"/>
        </w:rPr>
        <w:t>. Calcula</w:t>
      </w:r>
      <w:r w:rsidR="00436042" w:rsidRPr="00BC205A">
        <w:rPr>
          <w:rFonts w:ascii="Times New Roman" w:eastAsia="Times New Roman" w:hAnsi="Times New Roman" w:cs="Times New Roman"/>
          <w:color w:val="000000"/>
        </w:rPr>
        <w:t>te the maximum value of electric field.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436042" w:rsidRPr="00BC205A">
        <w:rPr>
          <w:rFonts w:ascii="Times New Roman" w:eastAsia="Times New Roman" w:hAnsi="Times New Roman" w:cs="Times New Roman"/>
          <w:color w:val="000000"/>
        </w:rPr>
        <w:t>C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ross-check </w:t>
      </w:r>
      <w:r w:rsidR="00436042" w:rsidRPr="00BC205A">
        <w:rPr>
          <w:rFonts w:ascii="Times New Roman" w:eastAsia="Times New Roman" w:hAnsi="Times New Roman" w:cs="Times New Roman"/>
          <w:color w:val="000000"/>
        </w:rPr>
        <w:t xml:space="preserve">whether </w:t>
      </w:r>
      <w:r w:rsidR="00403175" w:rsidRPr="00BC205A">
        <w:rPr>
          <w:rFonts w:ascii="Times New Roman" w:eastAsia="Times New Roman" w:hAnsi="Times New Roman" w:cs="Times New Roman"/>
          <w:color w:val="000000"/>
        </w:rPr>
        <w:t>the electric field is matching with the analytical result.</w:t>
      </w:r>
    </w:p>
    <w:p w14:paraId="3009ABB3" w14:textId="2B826A9B" w:rsidR="00C95123" w:rsidRPr="00BC205A" w:rsidRDefault="00B70A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>Plot the CV characteristics of the diode if cathode voltage is varied from 0 to 5 volt at an A</w:t>
      </w:r>
      <w:r w:rsidR="007F5E56" w:rsidRPr="00BC205A">
        <w:rPr>
          <w:rFonts w:ascii="Times New Roman" w:eastAsia="Times New Roman" w:hAnsi="Times New Roman" w:cs="Times New Roman"/>
          <w:color w:val="000000"/>
        </w:rPr>
        <w:t>C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frequency of 1 </w:t>
      </w:r>
      <w:r w:rsidR="00673334" w:rsidRPr="00BC205A">
        <w:rPr>
          <w:rFonts w:ascii="Times New Roman" w:eastAsia="Times New Roman" w:hAnsi="Times New Roman" w:cs="Times New Roman"/>
          <w:color w:val="000000"/>
        </w:rPr>
        <w:t>k</w:t>
      </w:r>
      <w:r w:rsidRPr="00BC205A">
        <w:rPr>
          <w:rFonts w:ascii="Times New Roman" w:eastAsia="Times New Roman" w:hAnsi="Times New Roman" w:cs="Times New Roman"/>
          <w:color w:val="000000"/>
        </w:rPr>
        <w:t>Hz while the anode is connected to ground.</w:t>
      </w:r>
    </w:p>
    <w:p w14:paraId="7E0CB47C" w14:textId="77777777" w:rsidR="00C95123" w:rsidRPr="00BC205A" w:rsidRDefault="00C951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14:paraId="4874FDAB" w14:textId="77214F06" w:rsidR="00C95123" w:rsidRPr="00BC205A" w:rsidRDefault="004031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>Consider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a Germanium PN Junction Diode</w:t>
      </w:r>
      <w:r w:rsidR="00A92D17" w:rsidRPr="00BC205A">
        <w:rPr>
          <w:rFonts w:ascii="Times New Roman" w:eastAsia="Times New Roman" w:hAnsi="Times New Roman" w:cs="Times New Roman"/>
          <w:color w:val="000000"/>
        </w:rPr>
        <w:t xml:space="preserve"> with n-type doping concentration of </w:t>
      </w:r>
      <w:r w:rsidR="00A92D17" w:rsidRPr="00BC205A">
        <w:rPr>
          <w:rFonts w:ascii="Times New Roman" w:eastAsia="Times New Roman" w:hAnsi="Times New Roman" w:cs="Times New Roman"/>
          <w:color w:val="000000"/>
        </w:rPr>
        <w:t>10</w:t>
      </w:r>
      <w:r w:rsidR="00A92D17" w:rsidRPr="00BC205A">
        <w:rPr>
          <w:rFonts w:ascii="Times New Roman" w:eastAsia="Times New Roman" w:hAnsi="Times New Roman" w:cs="Times New Roman"/>
          <w:color w:val="000000"/>
          <w:vertAlign w:val="superscript"/>
        </w:rPr>
        <w:t>16</w:t>
      </w:r>
      <w:r w:rsidR="00A92D17" w:rsidRPr="00BC205A">
        <w:rPr>
          <w:rFonts w:ascii="Times New Roman" w:eastAsia="Times New Roman" w:hAnsi="Times New Roman" w:cs="Times New Roman"/>
          <w:color w:val="000000"/>
        </w:rPr>
        <w:t xml:space="preserve"> cm</w:t>
      </w:r>
      <w:r w:rsidR="00A92D17" w:rsidRPr="00BC205A"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 w:rsidR="00A92D17" w:rsidRPr="00BC205A">
        <w:rPr>
          <w:rFonts w:ascii="Times New Roman" w:eastAsia="Times New Roman" w:hAnsi="Times New Roman" w:cs="Times New Roman"/>
          <w:color w:val="000000"/>
        </w:rPr>
        <w:t xml:space="preserve">. If </w:t>
      </w:r>
      <w:r w:rsidR="002A27D0" w:rsidRPr="00BC205A">
        <w:rPr>
          <w:rFonts w:ascii="Times New Roman" w:eastAsia="Times New Roman" w:hAnsi="Times New Roman" w:cs="Times New Roman"/>
          <w:color w:val="000000"/>
        </w:rPr>
        <w:t>the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value of </w:t>
      </w:r>
      <w:r w:rsidR="002A27D0" w:rsidRPr="00BC205A">
        <w:rPr>
          <w:rFonts w:ascii="Times New Roman" w:eastAsia="Times New Roman" w:hAnsi="Times New Roman" w:cs="Times New Roman"/>
          <w:color w:val="000000"/>
        </w:rPr>
        <w:t>contact potential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2A27D0" w:rsidRPr="00BC205A">
        <w:rPr>
          <w:rFonts w:ascii="Times New Roman" w:eastAsia="Times New Roman" w:hAnsi="Times New Roman" w:cs="Times New Roman"/>
          <w:color w:val="000000"/>
        </w:rPr>
        <w:t>is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specified as 0.</w:t>
      </w:r>
      <w:r w:rsidR="002A27D0" w:rsidRPr="00BC205A">
        <w:rPr>
          <w:rFonts w:ascii="Times New Roman" w:eastAsia="Times New Roman" w:hAnsi="Times New Roman" w:cs="Times New Roman"/>
          <w:color w:val="000000"/>
        </w:rPr>
        <w:t>4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V</w:t>
      </w:r>
      <w:r w:rsidR="002A27D0" w:rsidRPr="00BC205A">
        <w:rPr>
          <w:rFonts w:ascii="Times New Roman" w:eastAsia="Times New Roman" w:hAnsi="Times New Roman" w:cs="Times New Roman"/>
          <w:color w:val="000000"/>
        </w:rPr>
        <w:t>,</w:t>
      </w:r>
    </w:p>
    <w:p w14:paraId="4B347671" w14:textId="2285CC2C" w:rsidR="00C95123" w:rsidRPr="00BC205A" w:rsidRDefault="00E059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>What can be the possible value of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doping concentration </w:t>
      </w:r>
      <w:r w:rsidRPr="00BC205A">
        <w:rPr>
          <w:rFonts w:ascii="Times New Roman" w:eastAsia="Times New Roman" w:hAnsi="Times New Roman" w:cs="Times New Roman"/>
          <w:color w:val="000000"/>
        </w:rPr>
        <w:t>in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the p-type region if the total depletion region width</w:t>
      </w:r>
      <w:r w:rsidR="00562506" w:rsidRPr="00BC205A">
        <w:rPr>
          <w:rFonts w:ascii="Times New Roman" w:eastAsia="Times New Roman" w:hAnsi="Times New Roman" w:cs="Times New Roman"/>
          <w:color w:val="000000"/>
        </w:rPr>
        <w:t xml:space="preserve"> of </w:t>
      </w:r>
      <w:r w:rsidR="00562506" w:rsidRPr="00BC205A">
        <w:rPr>
          <w:rFonts w:ascii="Times New Roman" w:eastAsia="Times New Roman" w:hAnsi="Times New Roman" w:cs="Times New Roman"/>
          <w:color w:val="000000"/>
        </w:rPr>
        <w:t>0.</w:t>
      </w:r>
      <w:r w:rsidR="00992FFB" w:rsidRPr="00BC205A">
        <w:rPr>
          <w:rFonts w:ascii="Times New Roman" w:eastAsia="Times New Roman" w:hAnsi="Times New Roman" w:cs="Times New Roman"/>
          <w:color w:val="000000"/>
        </w:rPr>
        <w:t>3</w:t>
      </w:r>
      <w:r w:rsidR="00562506" w:rsidRPr="00BC205A">
        <w:rPr>
          <w:rFonts w:ascii="Times New Roman" w:eastAsia="Times New Roman" w:hAnsi="Times New Roman" w:cs="Times New Roman"/>
          <w:color w:val="000000"/>
        </w:rPr>
        <w:t xml:space="preserve"> μ</w:t>
      </w:r>
      <w:proofErr w:type="spellStart"/>
      <w:r w:rsidR="00562506" w:rsidRPr="00BC205A">
        <w:rPr>
          <w:rFonts w:ascii="Times New Roman" w:eastAsia="Times New Roman" w:hAnsi="Times New Roman" w:cs="Times New Roman"/>
          <w:color w:val="000000"/>
        </w:rPr>
        <w:t>m</w:t>
      </w:r>
      <w:proofErr w:type="spellEnd"/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562506" w:rsidRPr="00BC205A">
        <w:rPr>
          <w:rFonts w:ascii="Times New Roman" w:eastAsia="Times New Roman" w:hAnsi="Times New Roman" w:cs="Times New Roman"/>
          <w:color w:val="000000"/>
        </w:rPr>
        <w:t>is to be obtained</w:t>
      </w:r>
      <w:r w:rsidR="00992FFB" w:rsidRPr="00BC205A">
        <w:rPr>
          <w:rFonts w:ascii="Times New Roman" w:eastAsia="Times New Roman" w:hAnsi="Times New Roman" w:cs="Times New Roman"/>
          <w:color w:val="000000"/>
        </w:rPr>
        <w:t xml:space="preserve"> across the junction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5416292" w14:textId="7D6A48E3" w:rsidR="005273DA" w:rsidRPr="00BC205A" w:rsidRDefault="005273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 xml:space="preserve">Use Silvaco Atlas to plot the energy band diagram of the given diode and </w:t>
      </w:r>
      <w:r w:rsidR="00D21D85" w:rsidRPr="00BC205A">
        <w:rPr>
          <w:rFonts w:ascii="Times New Roman" w:eastAsia="Times New Roman" w:hAnsi="Times New Roman" w:cs="Times New Roman"/>
          <w:color w:val="000000"/>
        </w:rPr>
        <w:t>show that the analytically obtained depletion region width and contact potentials are matching with the simulation results.</w:t>
      </w:r>
    </w:p>
    <w:p w14:paraId="32136999" w14:textId="74943D7D" w:rsidR="00C95123" w:rsidRPr="00BC205A" w:rsidRDefault="00992F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>P</w:t>
      </w:r>
      <w:r w:rsidR="00B70AC5" w:rsidRPr="00BC205A">
        <w:rPr>
          <w:rFonts w:ascii="Times New Roman" w:eastAsia="Times New Roman" w:hAnsi="Times New Roman" w:cs="Times New Roman"/>
          <w:color w:val="000000"/>
        </w:rPr>
        <w:t>lot the electric field across the depletion region</w:t>
      </w:r>
      <w:r w:rsidR="006241D9" w:rsidRPr="00BC205A">
        <w:rPr>
          <w:rFonts w:ascii="Times New Roman" w:eastAsia="Times New Roman" w:hAnsi="Times New Roman" w:cs="Times New Roman"/>
          <w:color w:val="000000"/>
        </w:rPr>
        <w:t xml:space="preserve"> using Silvaco Atlas</w:t>
      </w:r>
      <w:r w:rsidR="000C7A77" w:rsidRPr="00BC205A">
        <w:rPr>
          <w:rFonts w:ascii="Times New Roman" w:eastAsia="Times New Roman" w:hAnsi="Times New Roman" w:cs="Times New Roman"/>
          <w:color w:val="000000"/>
        </w:rPr>
        <w:t>.</w:t>
      </w:r>
      <w:r w:rsidR="006241D9" w:rsidRPr="00BC205A">
        <w:rPr>
          <w:rFonts w:ascii="Times New Roman" w:eastAsia="Times New Roman" w:hAnsi="Times New Roman" w:cs="Times New Roman"/>
          <w:color w:val="000000"/>
        </w:rPr>
        <w:t xml:space="preserve"> What will be the position of maximum electric field? Explain your answer.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597626" w:rsidRPr="00BC205A">
        <w:rPr>
          <w:rFonts w:ascii="Times New Roman" w:eastAsia="Times New Roman" w:hAnsi="Times New Roman" w:cs="Times New Roman"/>
          <w:color w:val="000000"/>
        </w:rPr>
        <w:t>Verify your simulation result against the analytically calculated value</w:t>
      </w:r>
      <w:r w:rsidR="00B70AC5" w:rsidRPr="00BC205A">
        <w:rPr>
          <w:rFonts w:ascii="Times New Roman" w:eastAsia="Times New Roman" w:hAnsi="Times New Roman" w:cs="Times New Roman"/>
          <w:color w:val="000000"/>
        </w:rPr>
        <w:t>.</w:t>
      </w:r>
    </w:p>
    <w:p w14:paraId="2DC6CF20" w14:textId="434C9471" w:rsidR="00C95123" w:rsidRPr="00BC205A" w:rsidRDefault="00B70A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 xml:space="preserve">Plot the CV characteristics of the diode if </w:t>
      </w:r>
      <w:r w:rsidR="00B85D9B" w:rsidRPr="00BC205A">
        <w:rPr>
          <w:rFonts w:ascii="Times New Roman" w:eastAsia="Times New Roman" w:hAnsi="Times New Roman" w:cs="Times New Roman"/>
          <w:color w:val="000000"/>
        </w:rPr>
        <w:t>anode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voltage is varied from </w:t>
      </w:r>
      <w:r w:rsidR="00B85D9B" w:rsidRPr="00BC205A">
        <w:rPr>
          <w:rFonts w:ascii="Times New Roman" w:eastAsia="Times New Roman" w:hAnsi="Times New Roman" w:cs="Times New Roman"/>
          <w:color w:val="000000"/>
        </w:rPr>
        <w:t>-6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to </w:t>
      </w:r>
      <w:r w:rsidR="00B85D9B" w:rsidRPr="00BC205A">
        <w:rPr>
          <w:rFonts w:ascii="Times New Roman" w:eastAsia="Times New Roman" w:hAnsi="Times New Roman" w:cs="Times New Roman"/>
          <w:color w:val="000000"/>
        </w:rPr>
        <w:t>0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volt at an A</w:t>
      </w:r>
      <w:r w:rsidR="007F5E56" w:rsidRPr="00BC205A">
        <w:rPr>
          <w:rFonts w:ascii="Times New Roman" w:eastAsia="Times New Roman" w:hAnsi="Times New Roman" w:cs="Times New Roman"/>
          <w:color w:val="000000"/>
        </w:rPr>
        <w:t>C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frequency of </w:t>
      </w:r>
      <w:r w:rsidR="008A019C" w:rsidRPr="00BC205A">
        <w:rPr>
          <w:rFonts w:ascii="Times New Roman" w:eastAsia="Times New Roman" w:hAnsi="Times New Roman" w:cs="Times New Roman"/>
          <w:color w:val="000000"/>
        </w:rPr>
        <w:t>2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8A019C" w:rsidRPr="00BC205A">
        <w:rPr>
          <w:rFonts w:ascii="Times New Roman" w:eastAsia="Times New Roman" w:hAnsi="Times New Roman" w:cs="Times New Roman"/>
          <w:color w:val="000000"/>
        </w:rPr>
        <w:t>k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Hz while the </w:t>
      </w:r>
      <w:r w:rsidR="00B85D9B" w:rsidRPr="00BC205A">
        <w:rPr>
          <w:rFonts w:ascii="Times New Roman" w:eastAsia="Times New Roman" w:hAnsi="Times New Roman" w:cs="Times New Roman"/>
          <w:color w:val="000000"/>
        </w:rPr>
        <w:t>cath</w:t>
      </w:r>
      <w:r w:rsidRPr="00BC205A">
        <w:rPr>
          <w:rFonts w:ascii="Times New Roman" w:eastAsia="Times New Roman" w:hAnsi="Times New Roman" w:cs="Times New Roman"/>
          <w:color w:val="000000"/>
        </w:rPr>
        <w:t>ode is connected to ground.</w:t>
      </w:r>
    </w:p>
    <w:p w14:paraId="3F04CF79" w14:textId="77777777" w:rsidR="00C95123" w:rsidRPr="00BC205A" w:rsidRDefault="00C951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14:paraId="36982E6C" w14:textId="28E7F8FE" w:rsidR="00C95123" w:rsidRPr="00BC205A" w:rsidRDefault="00B70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 xml:space="preserve">For a Silicon PN Junction Diode, </w:t>
      </w:r>
      <w:r w:rsidR="00DE21E3" w:rsidRPr="00BC205A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value of </w:t>
      </w:r>
      <w:r w:rsidR="00DE21E3" w:rsidRPr="00BC205A">
        <w:rPr>
          <w:rFonts w:ascii="Times New Roman" w:eastAsia="Times New Roman" w:hAnsi="Times New Roman" w:cs="Times New Roman"/>
          <w:color w:val="000000"/>
        </w:rPr>
        <w:t>built-in potential in the n-type region is 0.3 V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and doping concentration of the p-type region </w:t>
      </w:r>
      <w:r w:rsidR="006A6EE5" w:rsidRPr="00BC205A">
        <w:rPr>
          <w:rFonts w:ascii="Times New Roman" w:eastAsia="Times New Roman" w:hAnsi="Times New Roman" w:cs="Times New Roman"/>
          <w:color w:val="000000"/>
        </w:rPr>
        <w:t>is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120AC4" w:rsidRPr="00BC205A">
        <w:rPr>
          <w:rFonts w:ascii="Times New Roman" w:eastAsia="Times New Roman" w:hAnsi="Times New Roman" w:cs="Times New Roman"/>
          <w:color w:val="000000"/>
        </w:rPr>
        <w:t xml:space="preserve">given </w:t>
      </w:r>
      <w:r w:rsidRPr="00BC205A">
        <w:rPr>
          <w:rFonts w:ascii="Times New Roman" w:eastAsia="Times New Roman" w:hAnsi="Times New Roman" w:cs="Times New Roman"/>
          <w:color w:val="000000"/>
        </w:rPr>
        <w:t>as 10</w:t>
      </w:r>
      <w:r w:rsidRPr="00BC205A">
        <w:rPr>
          <w:rFonts w:ascii="Times New Roman" w:eastAsia="Times New Roman" w:hAnsi="Times New Roman" w:cs="Times New Roman"/>
          <w:color w:val="000000"/>
          <w:vertAlign w:val="superscript"/>
        </w:rPr>
        <w:t>15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cm</w:t>
      </w:r>
      <w:r w:rsidRPr="00BC205A"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 w:rsidRPr="00BC205A">
        <w:rPr>
          <w:rFonts w:ascii="Times New Roman" w:eastAsia="Times New Roman" w:hAnsi="Times New Roman" w:cs="Times New Roman"/>
          <w:color w:val="000000"/>
        </w:rPr>
        <w:t>.</w:t>
      </w:r>
      <w:r w:rsidR="001433E1" w:rsidRPr="00BC205A">
        <w:rPr>
          <w:rFonts w:ascii="Times New Roman" w:eastAsia="Times New Roman" w:hAnsi="Times New Roman" w:cs="Times New Roman"/>
          <w:color w:val="000000"/>
        </w:rPr>
        <w:t xml:space="preserve"> (Consider Knee Voltage of Si </w:t>
      </w:r>
      <w:proofErr w:type="spellStart"/>
      <w:r w:rsidR="001433E1" w:rsidRPr="00BC205A">
        <w:rPr>
          <w:rFonts w:ascii="Times New Roman" w:eastAsia="Times New Roman" w:hAnsi="Times New Roman" w:cs="Times New Roman"/>
          <w:color w:val="000000"/>
        </w:rPr>
        <w:t>pn</w:t>
      </w:r>
      <w:proofErr w:type="spellEnd"/>
      <w:r w:rsidR="001433E1" w:rsidRPr="00BC205A">
        <w:rPr>
          <w:rFonts w:ascii="Times New Roman" w:eastAsia="Times New Roman" w:hAnsi="Times New Roman" w:cs="Times New Roman"/>
          <w:color w:val="000000"/>
        </w:rPr>
        <w:t xml:space="preserve"> junction diode as 0.7 V).</w:t>
      </w:r>
    </w:p>
    <w:p w14:paraId="0739BA6E" w14:textId="6F0B7CF2" w:rsidR="00C95123" w:rsidRPr="00BC205A" w:rsidRDefault="00E826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>Find out the</w:t>
      </w:r>
      <w:r w:rsidR="00BF300D" w:rsidRPr="00BC205A">
        <w:rPr>
          <w:rFonts w:ascii="Times New Roman" w:eastAsia="Times New Roman" w:hAnsi="Times New Roman" w:cs="Times New Roman"/>
          <w:color w:val="000000"/>
        </w:rPr>
        <w:t xml:space="preserve"> value of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doping concentration of the n-type region if the total depletion region width across the junction is to be 0.55 </w:t>
      </w:r>
      <w:proofErr w:type="spellStart"/>
      <w:r w:rsidR="00B70AC5" w:rsidRPr="00BC205A">
        <w:rPr>
          <w:rFonts w:ascii="Times New Roman" w:eastAsia="Times New Roman" w:hAnsi="Times New Roman" w:cs="Times New Roman"/>
          <w:color w:val="000000"/>
        </w:rPr>
        <w:t>μm</w:t>
      </w:r>
      <w:proofErr w:type="spellEnd"/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CB1D598" w14:textId="4A814158" w:rsidR="00C95123" w:rsidRPr="00BC205A" w:rsidRDefault="009E2E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>Simulate the PN junction diode using Silvaco Atlas to obtain its band diagram and specify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built-in potential</w:t>
      </w:r>
      <w:r w:rsidR="0058345D"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Pr="00BC205A">
        <w:rPr>
          <w:rFonts w:ascii="Times New Roman" w:eastAsia="Times New Roman" w:hAnsi="Times New Roman" w:cs="Times New Roman"/>
          <w:color w:val="000000"/>
        </w:rPr>
        <w:t>and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depletion region width in the n-type region</w:t>
      </w:r>
      <w:r w:rsidR="00610AA5" w:rsidRPr="00BC205A">
        <w:rPr>
          <w:rFonts w:ascii="Times New Roman" w:eastAsia="Times New Roman" w:hAnsi="Times New Roman" w:cs="Times New Roman"/>
          <w:color w:val="000000"/>
        </w:rPr>
        <w:t xml:space="preserve"> in the same diagram.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610AA5" w:rsidRPr="00BC205A">
        <w:rPr>
          <w:rFonts w:ascii="Times New Roman" w:eastAsia="Times New Roman" w:hAnsi="Times New Roman" w:cs="Times New Roman"/>
          <w:color w:val="000000"/>
        </w:rPr>
        <w:t>Match the simulation results with the analytically obtained values.</w:t>
      </w:r>
    </w:p>
    <w:p w14:paraId="5D5BF492" w14:textId="4B6507E4" w:rsidR="00C95123" w:rsidRPr="00BC205A" w:rsidRDefault="00610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>Obtain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the electric field across the depletion region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using Silvaco Atla</w:t>
      </w:r>
      <w:r w:rsidR="00EC05A3" w:rsidRPr="00BC205A">
        <w:rPr>
          <w:rFonts w:ascii="Times New Roman" w:eastAsia="Times New Roman" w:hAnsi="Times New Roman" w:cs="Times New Roman"/>
          <w:color w:val="000000"/>
        </w:rPr>
        <w:t>s and indicate its maximum value.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58345D" w:rsidRPr="00BC205A">
        <w:rPr>
          <w:rFonts w:ascii="Times New Roman" w:eastAsia="Times New Roman" w:hAnsi="Times New Roman" w:cs="Times New Roman"/>
          <w:color w:val="000000"/>
        </w:rPr>
        <w:t>C</w:t>
      </w:r>
      <w:r w:rsidR="00B70AC5" w:rsidRPr="00BC205A">
        <w:rPr>
          <w:rFonts w:ascii="Times New Roman" w:eastAsia="Times New Roman" w:hAnsi="Times New Roman" w:cs="Times New Roman"/>
          <w:color w:val="000000"/>
        </w:rPr>
        <w:t>ross-check it with the</w:t>
      </w:r>
      <w:r w:rsidR="00EC05A3" w:rsidRPr="00BC205A">
        <w:rPr>
          <w:rFonts w:ascii="Times New Roman" w:eastAsia="Times New Roman" w:hAnsi="Times New Roman" w:cs="Times New Roman"/>
          <w:color w:val="000000"/>
        </w:rPr>
        <w:t xml:space="preserve"> value obtained using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58345D" w:rsidRPr="00BC205A">
        <w:rPr>
          <w:rFonts w:ascii="Times New Roman" w:eastAsia="Times New Roman" w:hAnsi="Times New Roman" w:cs="Times New Roman"/>
          <w:color w:val="000000"/>
        </w:rPr>
        <w:t>analytical formula</w:t>
      </w:r>
      <w:r w:rsidR="00B70AC5" w:rsidRPr="00BC205A">
        <w:rPr>
          <w:rFonts w:ascii="Times New Roman" w:eastAsia="Times New Roman" w:hAnsi="Times New Roman" w:cs="Times New Roman"/>
          <w:color w:val="000000"/>
        </w:rPr>
        <w:t>.</w:t>
      </w:r>
    </w:p>
    <w:p w14:paraId="2BC26267" w14:textId="1D7D6E8A" w:rsidR="00C95123" w:rsidRPr="00BC205A" w:rsidRDefault="00B70A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 xml:space="preserve">Plot the CV characteristics of the diode if cathode voltage is varied from </w:t>
      </w:r>
      <w:r w:rsidR="00435288" w:rsidRPr="00BC205A">
        <w:rPr>
          <w:rFonts w:ascii="Times New Roman" w:eastAsia="Times New Roman" w:hAnsi="Times New Roman" w:cs="Times New Roman"/>
          <w:color w:val="000000"/>
        </w:rPr>
        <w:t>-2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to </w:t>
      </w:r>
      <w:r w:rsidR="00435288" w:rsidRPr="00BC205A">
        <w:rPr>
          <w:rFonts w:ascii="Times New Roman" w:eastAsia="Times New Roman" w:hAnsi="Times New Roman" w:cs="Times New Roman"/>
          <w:color w:val="000000"/>
        </w:rPr>
        <w:t>4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volt at an A</w:t>
      </w:r>
      <w:r w:rsidR="007F5E56" w:rsidRPr="00BC205A">
        <w:rPr>
          <w:rFonts w:ascii="Times New Roman" w:eastAsia="Times New Roman" w:hAnsi="Times New Roman" w:cs="Times New Roman"/>
          <w:color w:val="000000"/>
        </w:rPr>
        <w:t>C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frequency of 1 </w:t>
      </w:r>
      <w:r w:rsidR="00435288" w:rsidRPr="00BC205A">
        <w:rPr>
          <w:rFonts w:ascii="Times New Roman" w:eastAsia="Times New Roman" w:hAnsi="Times New Roman" w:cs="Times New Roman"/>
          <w:color w:val="000000"/>
        </w:rPr>
        <w:t>k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Hz while the anode is kept at 2 </w:t>
      </w:r>
      <w:proofErr w:type="gramStart"/>
      <w:r w:rsidRPr="00BC205A">
        <w:rPr>
          <w:rFonts w:ascii="Times New Roman" w:eastAsia="Times New Roman" w:hAnsi="Times New Roman" w:cs="Times New Roman"/>
          <w:color w:val="000000"/>
        </w:rPr>
        <w:t>volt</w:t>
      </w:r>
      <w:proofErr w:type="gramEnd"/>
      <w:r w:rsidRPr="00BC205A">
        <w:rPr>
          <w:rFonts w:ascii="Times New Roman" w:eastAsia="Times New Roman" w:hAnsi="Times New Roman" w:cs="Times New Roman"/>
          <w:color w:val="000000"/>
        </w:rPr>
        <w:t>.</w:t>
      </w:r>
    </w:p>
    <w:p w14:paraId="5B45C955" w14:textId="77777777" w:rsidR="00C95123" w:rsidRPr="00BC205A" w:rsidRDefault="00C951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14:paraId="1F499966" w14:textId="32DCF7D7" w:rsidR="00C95123" w:rsidRPr="00BC205A" w:rsidRDefault="00F61F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lastRenderedPageBreak/>
        <w:t>Assume that f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or a Germanium PN Junction Diode, value of </w:t>
      </w:r>
      <w:r w:rsidR="00FC0A51" w:rsidRPr="00BC205A">
        <w:rPr>
          <w:rFonts w:ascii="Times New Roman" w:eastAsia="Times New Roman" w:hAnsi="Times New Roman" w:cs="Times New Roman"/>
          <w:color w:val="000000"/>
        </w:rPr>
        <w:t>contact potential in the p-region is given as 0.1 V. D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oping concentration of the p-type region </w:t>
      </w:r>
      <w:r w:rsidR="00FC0A51" w:rsidRPr="00BC205A">
        <w:rPr>
          <w:rFonts w:ascii="Times New Roman" w:eastAsia="Times New Roman" w:hAnsi="Times New Roman" w:cs="Times New Roman"/>
          <w:color w:val="000000"/>
        </w:rPr>
        <w:t>is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FC0A51" w:rsidRPr="00BC205A">
        <w:rPr>
          <w:rFonts w:ascii="Times New Roman" w:eastAsia="Times New Roman" w:hAnsi="Times New Roman" w:cs="Times New Roman"/>
          <w:color w:val="000000"/>
        </w:rPr>
        <w:t>given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as 10</w:t>
      </w:r>
      <w:r w:rsidR="00B70AC5" w:rsidRPr="00BC205A">
        <w:rPr>
          <w:rFonts w:ascii="Times New Roman" w:eastAsia="Times New Roman" w:hAnsi="Times New Roman" w:cs="Times New Roman"/>
          <w:color w:val="000000"/>
          <w:vertAlign w:val="superscript"/>
        </w:rPr>
        <w:t>18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cm</w:t>
      </w:r>
      <w:r w:rsidR="00B70AC5" w:rsidRPr="00BC205A"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. </w:t>
      </w:r>
      <w:r w:rsidR="00E82646" w:rsidRPr="00BC205A">
        <w:rPr>
          <w:rFonts w:ascii="Times New Roman" w:eastAsia="Times New Roman" w:hAnsi="Times New Roman" w:cs="Times New Roman"/>
          <w:color w:val="000000"/>
        </w:rPr>
        <w:t>(Knee voltage of Ge diode = 0.3 V).</w:t>
      </w:r>
    </w:p>
    <w:p w14:paraId="658E9786" w14:textId="1A48F8B1" w:rsidR="00C95123" w:rsidRPr="00BC205A" w:rsidRDefault="00B70A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 xml:space="preserve">Calculate the doping concentration of the n-type region if the total depletion region width across the junction </w:t>
      </w:r>
      <w:r w:rsidR="003E7385" w:rsidRPr="00BC205A">
        <w:rPr>
          <w:rFonts w:ascii="Times New Roman" w:eastAsia="Times New Roman" w:hAnsi="Times New Roman" w:cs="Times New Roman"/>
          <w:color w:val="000000"/>
        </w:rPr>
        <w:t>has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to be 0.35 </w:t>
      </w:r>
      <w:proofErr w:type="spellStart"/>
      <w:r w:rsidRPr="00BC205A">
        <w:rPr>
          <w:rFonts w:ascii="Times New Roman" w:eastAsia="Times New Roman" w:hAnsi="Times New Roman" w:cs="Times New Roman"/>
          <w:color w:val="000000"/>
        </w:rPr>
        <w:t>μm</w:t>
      </w:r>
      <w:proofErr w:type="spellEnd"/>
      <w:r w:rsidRPr="00BC205A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A57D5BC" w14:textId="41F647D1" w:rsidR="00C95123" w:rsidRPr="00BC205A" w:rsidRDefault="003E73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 xml:space="preserve">Obtain </w:t>
      </w:r>
      <w:r w:rsidR="00B70AC5" w:rsidRPr="00BC205A">
        <w:rPr>
          <w:rFonts w:ascii="Times New Roman" w:eastAsia="Times New Roman" w:hAnsi="Times New Roman" w:cs="Times New Roman"/>
          <w:color w:val="000000"/>
        </w:rPr>
        <w:t>the band diagram of the given diode</w:t>
      </w:r>
      <w:r w:rsidR="00733B79" w:rsidRPr="00BC205A">
        <w:rPr>
          <w:rFonts w:ascii="Times New Roman" w:eastAsia="Times New Roman" w:hAnsi="Times New Roman" w:cs="Times New Roman"/>
          <w:color w:val="000000"/>
        </w:rPr>
        <w:t xml:space="preserve"> using Silvaco Atlas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. </w:t>
      </w:r>
      <w:r w:rsidR="00FB25AC" w:rsidRPr="00BC205A">
        <w:rPr>
          <w:rFonts w:ascii="Times New Roman" w:eastAsia="Times New Roman" w:hAnsi="Times New Roman" w:cs="Times New Roman"/>
          <w:color w:val="000000"/>
        </w:rPr>
        <w:t>Show the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built-in potential</w:t>
      </w:r>
      <w:r w:rsidR="00FB25AC" w:rsidRPr="00BC205A">
        <w:rPr>
          <w:rFonts w:ascii="Times New Roman" w:eastAsia="Times New Roman" w:hAnsi="Times New Roman" w:cs="Times New Roman"/>
          <w:color w:val="000000"/>
        </w:rPr>
        <w:t xml:space="preserve"> and </w:t>
      </w:r>
      <w:r w:rsidR="00B70AC5" w:rsidRPr="00BC205A">
        <w:rPr>
          <w:rFonts w:ascii="Times New Roman" w:eastAsia="Times New Roman" w:hAnsi="Times New Roman" w:cs="Times New Roman"/>
          <w:color w:val="000000"/>
        </w:rPr>
        <w:t>depletion region width in the n-type region</w:t>
      </w:r>
      <w:r w:rsidR="006F36A6" w:rsidRPr="00BC205A">
        <w:rPr>
          <w:rFonts w:ascii="Times New Roman" w:eastAsia="Times New Roman" w:hAnsi="Times New Roman" w:cs="Times New Roman"/>
          <w:color w:val="000000"/>
        </w:rPr>
        <w:t xml:space="preserve"> in the same band diagram.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="006F36A6" w:rsidRPr="00BC205A">
        <w:rPr>
          <w:rFonts w:ascii="Times New Roman" w:eastAsia="Times New Roman" w:hAnsi="Times New Roman" w:cs="Times New Roman"/>
          <w:color w:val="000000"/>
        </w:rPr>
        <w:t>V</w:t>
      </w:r>
      <w:r w:rsidR="00B70AC5" w:rsidRPr="00BC205A">
        <w:rPr>
          <w:rFonts w:ascii="Times New Roman" w:eastAsia="Times New Roman" w:hAnsi="Times New Roman" w:cs="Times New Roman"/>
          <w:color w:val="000000"/>
        </w:rPr>
        <w:t xml:space="preserve">erify </w:t>
      </w:r>
      <w:r w:rsidR="006F36A6" w:rsidRPr="00BC205A">
        <w:rPr>
          <w:rFonts w:ascii="Times New Roman" w:eastAsia="Times New Roman" w:hAnsi="Times New Roman" w:cs="Times New Roman"/>
          <w:color w:val="000000"/>
        </w:rPr>
        <w:t>the simulation results against analytically obtained values</w:t>
      </w:r>
      <w:r w:rsidR="00B70AC5" w:rsidRPr="00BC205A">
        <w:rPr>
          <w:rFonts w:ascii="Times New Roman" w:eastAsia="Times New Roman" w:hAnsi="Times New Roman" w:cs="Times New Roman"/>
          <w:color w:val="000000"/>
        </w:rPr>
        <w:t>.</w:t>
      </w:r>
    </w:p>
    <w:p w14:paraId="06AF4FE9" w14:textId="3A16EC32" w:rsidR="00C95123" w:rsidRPr="00BC205A" w:rsidRDefault="00B70A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>Plot the electric field across the depletion region</w:t>
      </w:r>
      <w:r w:rsidR="00BF6B90" w:rsidRPr="00BC205A">
        <w:rPr>
          <w:rFonts w:ascii="Times New Roman" w:eastAsia="Times New Roman" w:hAnsi="Times New Roman" w:cs="Times New Roman"/>
          <w:color w:val="000000"/>
        </w:rPr>
        <w:t xml:space="preserve"> using Silvaco Atlas. Indicate the position of maximum electric field and justify your answer. C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ross-check </w:t>
      </w:r>
      <w:r w:rsidR="00BF6B90" w:rsidRPr="00BC205A">
        <w:rPr>
          <w:rFonts w:ascii="Times New Roman" w:eastAsia="Times New Roman" w:hAnsi="Times New Roman" w:cs="Times New Roman"/>
          <w:color w:val="000000"/>
        </w:rPr>
        <w:t>the simulation result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with the </w:t>
      </w:r>
      <w:r w:rsidR="00BF6B90" w:rsidRPr="00BC205A">
        <w:rPr>
          <w:rFonts w:ascii="Times New Roman" w:eastAsia="Times New Roman" w:hAnsi="Times New Roman" w:cs="Times New Roman"/>
          <w:color w:val="000000"/>
        </w:rPr>
        <w:t>analytical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value.</w:t>
      </w:r>
    </w:p>
    <w:p w14:paraId="0E99637B" w14:textId="5D1A5019" w:rsidR="00C95123" w:rsidRPr="00BC205A" w:rsidRDefault="00B70A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 xml:space="preserve">Plot the CV characteristics of the diode if cathode voltage is varied from </w:t>
      </w:r>
      <w:r w:rsidR="007F5E56" w:rsidRPr="00BC205A">
        <w:rPr>
          <w:rFonts w:ascii="Times New Roman" w:eastAsia="Times New Roman" w:hAnsi="Times New Roman" w:cs="Times New Roman"/>
          <w:color w:val="000000"/>
        </w:rPr>
        <w:t>4 to -2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volt at an A</w:t>
      </w:r>
      <w:r w:rsidR="007F5E56" w:rsidRPr="00BC205A">
        <w:rPr>
          <w:rFonts w:ascii="Times New Roman" w:eastAsia="Times New Roman" w:hAnsi="Times New Roman" w:cs="Times New Roman"/>
          <w:color w:val="000000"/>
        </w:rPr>
        <w:t>C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frequency of 1 </w:t>
      </w:r>
      <w:r w:rsidR="007F5E56" w:rsidRPr="00BC205A">
        <w:rPr>
          <w:rFonts w:ascii="Times New Roman" w:eastAsia="Times New Roman" w:hAnsi="Times New Roman" w:cs="Times New Roman"/>
          <w:color w:val="000000"/>
        </w:rPr>
        <w:t>k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Hz while the anode is kept at 2 </w:t>
      </w:r>
      <w:proofErr w:type="gramStart"/>
      <w:r w:rsidRPr="00BC205A">
        <w:rPr>
          <w:rFonts w:ascii="Times New Roman" w:eastAsia="Times New Roman" w:hAnsi="Times New Roman" w:cs="Times New Roman"/>
          <w:color w:val="000000"/>
        </w:rPr>
        <w:t>volt</w:t>
      </w:r>
      <w:proofErr w:type="gramEnd"/>
      <w:r w:rsidRPr="00BC205A">
        <w:rPr>
          <w:rFonts w:ascii="Times New Roman" w:eastAsia="Times New Roman" w:hAnsi="Times New Roman" w:cs="Times New Roman"/>
          <w:color w:val="000000"/>
        </w:rPr>
        <w:t>.</w:t>
      </w:r>
    </w:p>
    <w:p w14:paraId="2D8A2440" w14:textId="77777777" w:rsidR="00C95123" w:rsidRPr="00BC205A" w:rsidRDefault="00C9512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14:paraId="279D786E" w14:textId="0C49DE8B" w:rsidR="00C95123" w:rsidRPr="00BC205A" w:rsidRDefault="00B70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</w:rPr>
        <w:t>Design a Schottky Diode having the metal contact work function of 4.33 eV. Consider n type silicon with doping concentration of 10</w:t>
      </w:r>
      <w:r w:rsidRPr="00BC205A">
        <w:rPr>
          <w:rFonts w:ascii="Times New Roman" w:eastAsia="Times New Roman" w:hAnsi="Times New Roman" w:cs="Times New Roman"/>
          <w:vertAlign w:val="superscript"/>
        </w:rPr>
        <w:t>17</w:t>
      </w:r>
      <w:r w:rsidRPr="00BC205A">
        <w:rPr>
          <w:rFonts w:ascii="Times New Roman" w:eastAsia="Times New Roman" w:hAnsi="Times New Roman" w:cs="Times New Roman"/>
        </w:rPr>
        <w:t xml:space="preserve"> cm</w:t>
      </w:r>
      <w:r w:rsidRPr="00BC205A">
        <w:rPr>
          <w:rFonts w:ascii="Times New Roman" w:eastAsia="Times New Roman" w:hAnsi="Times New Roman" w:cs="Times New Roman"/>
          <w:vertAlign w:val="superscript"/>
        </w:rPr>
        <w:t>-3</w:t>
      </w:r>
      <w:r w:rsidRPr="00BC205A">
        <w:rPr>
          <w:rFonts w:ascii="Times New Roman" w:eastAsia="Times New Roman" w:hAnsi="Times New Roman" w:cs="Times New Roman"/>
        </w:rPr>
        <w:t xml:space="preserve">. </w:t>
      </w:r>
      <w:r w:rsidR="00217DCA" w:rsidRPr="00BC205A">
        <w:rPr>
          <w:rFonts w:ascii="Times New Roman" w:eastAsia="Times New Roman" w:hAnsi="Times New Roman" w:cs="Times New Roman"/>
        </w:rPr>
        <w:t xml:space="preserve">Simulate the structure using Silvaco Atlas. </w:t>
      </w:r>
      <w:r w:rsidRPr="00BC205A">
        <w:rPr>
          <w:rFonts w:ascii="Times New Roman" w:eastAsia="Times New Roman" w:hAnsi="Times New Roman" w:cs="Times New Roman"/>
        </w:rPr>
        <w:t xml:space="preserve">Find out the </w:t>
      </w:r>
      <w:r w:rsidR="00DC2648" w:rsidRPr="00BC205A">
        <w:rPr>
          <w:rFonts w:ascii="Times New Roman" w:eastAsia="Times New Roman" w:hAnsi="Times New Roman" w:cs="Times New Roman"/>
        </w:rPr>
        <w:t>S</w:t>
      </w:r>
      <w:r w:rsidRPr="00BC205A">
        <w:rPr>
          <w:rFonts w:ascii="Times New Roman" w:eastAsia="Times New Roman" w:hAnsi="Times New Roman" w:cs="Times New Roman"/>
        </w:rPr>
        <w:t xml:space="preserve">chottky barrier height and total depletion width across the junction. </w:t>
      </w:r>
      <w:r w:rsidR="00AE0927" w:rsidRPr="00BC205A">
        <w:rPr>
          <w:rFonts w:ascii="Times New Roman" w:eastAsia="Times New Roman" w:hAnsi="Times New Roman" w:cs="Times New Roman"/>
        </w:rPr>
        <w:t>Verify whether the analytically obtained result is matching with the simulated one</w:t>
      </w:r>
      <w:r w:rsidRPr="00BC205A">
        <w:rPr>
          <w:rFonts w:ascii="Times New Roman" w:eastAsia="Times New Roman" w:hAnsi="Times New Roman" w:cs="Times New Roman"/>
        </w:rPr>
        <w:t>.</w:t>
      </w:r>
      <w:r w:rsidR="002563D4" w:rsidRPr="00BC205A">
        <w:rPr>
          <w:rFonts w:ascii="Times New Roman" w:eastAsia="Times New Roman" w:hAnsi="Times New Roman" w:cs="Times New Roman"/>
        </w:rPr>
        <w:t xml:space="preserve"> (Hint: A Schottky Diode is formed between metal and moderately doped n-type semiconductor.</w:t>
      </w:r>
      <w:r w:rsidR="0034661A" w:rsidRPr="00BC205A">
        <w:rPr>
          <w:rFonts w:ascii="Times New Roman" w:eastAsia="Times New Roman" w:hAnsi="Times New Roman" w:cs="Times New Roman"/>
        </w:rPr>
        <w:t xml:space="preserve"> In Silvaco, a Schottky contact can be formed between </w:t>
      </w:r>
      <w:r w:rsidR="00723D9F" w:rsidRPr="00BC205A">
        <w:rPr>
          <w:rFonts w:ascii="Times New Roman" w:eastAsia="Times New Roman" w:hAnsi="Times New Roman" w:cs="Times New Roman"/>
        </w:rPr>
        <w:t xml:space="preserve">Metal and Semiconductor by specifying </w:t>
      </w:r>
      <w:proofErr w:type="spellStart"/>
      <w:r w:rsidR="00723D9F" w:rsidRPr="00BC205A">
        <w:rPr>
          <w:rFonts w:ascii="Times New Roman" w:eastAsia="Times New Roman" w:hAnsi="Times New Roman" w:cs="Times New Roman"/>
        </w:rPr>
        <w:t>workfunction</w:t>
      </w:r>
      <w:proofErr w:type="spellEnd"/>
      <w:r w:rsidR="00723D9F" w:rsidRPr="00BC205A">
        <w:rPr>
          <w:rFonts w:ascii="Times New Roman" w:eastAsia="Times New Roman" w:hAnsi="Times New Roman" w:cs="Times New Roman"/>
        </w:rPr>
        <w:t xml:space="preserve"> of the metal contact. The step has already been given in the lab manual).</w:t>
      </w:r>
    </w:p>
    <w:p w14:paraId="5F21CAE2" w14:textId="00102A5E" w:rsidR="00C95123" w:rsidRPr="00BC205A" w:rsidRDefault="00B70AC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</w:rPr>
        <w:t>Design a Schottky Diode having the metal contact work function of 4 eV. Consider p type silicon with doping concentration of 10</w:t>
      </w:r>
      <w:r w:rsidRPr="00BC205A">
        <w:rPr>
          <w:rFonts w:ascii="Times New Roman" w:eastAsia="Times New Roman" w:hAnsi="Times New Roman" w:cs="Times New Roman"/>
          <w:vertAlign w:val="superscript"/>
        </w:rPr>
        <w:t>1</w:t>
      </w:r>
      <w:r w:rsidR="00DC2648" w:rsidRPr="00BC205A">
        <w:rPr>
          <w:rFonts w:ascii="Times New Roman" w:eastAsia="Times New Roman" w:hAnsi="Times New Roman" w:cs="Times New Roman"/>
          <w:vertAlign w:val="superscript"/>
        </w:rPr>
        <w:t>6</w:t>
      </w:r>
      <w:r w:rsidRPr="00BC205A">
        <w:rPr>
          <w:rFonts w:ascii="Times New Roman" w:eastAsia="Times New Roman" w:hAnsi="Times New Roman" w:cs="Times New Roman"/>
        </w:rPr>
        <w:t xml:space="preserve"> cm</w:t>
      </w:r>
      <w:r w:rsidRPr="00BC205A">
        <w:rPr>
          <w:rFonts w:ascii="Times New Roman" w:eastAsia="Times New Roman" w:hAnsi="Times New Roman" w:cs="Times New Roman"/>
          <w:vertAlign w:val="superscript"/>
        </w:rPr>
        <w:t>-3</w:t>
      </w:r>
      <w:r w:rsidRPr="00BC205A">
        <w:rPr>
          <w:rFonts w:ascii="Times New Roman" w:eastAsia="Times New Roman" w:hAnsi="Times New Roman" w:cs="Times New Roman"/>
        </w:rPr>
        <w:t xml:space="preserve">. Find out the </w:t>
      </w:r>
      <w:r w:rsidR="00DC2648" w:rsidRPr="00BC205A">
        <w:rPr>
          <w:rFonts w:ascii="Times New Roman" w:eastAsia="Times New Roman" w:hAnsi="Times New Roman" w:cs="Times New Roman"/>
        </w:rPr>
        <w:t>S</w:t>
      </w:r>
      <w:r w:rsidRPr="00BC205A">
        <w:rPr>
          <w:rFonts w:ascii="Times New Roman" w:eastAsia="Times New Roman" w:hAnsi="Times New Roman" w:cs="Times New Roman"/>
        </w:rPr>
        <w:t>chottky barrier height and total depletion</w:t>
      </w:r>
      <w:r w:rsidR="00DC2648" w:rsidRPr="00BC205A">
        <w:rPr>
          <w:rFonts w:ascii="Times New Roman" w:eastAsia="Times New Roman" w:hAnsi="Times New Roman" w:cs="Times New Roman"/>
        </w:rPr>
        <w:t xml:space="preserve"> region </w:t>
      </w:r>
      <w:r w:rsidRPr="00BC205A">
        <w:rPr>
          <w:rFonts w:ascii="Times New Roman" w:eastAsia="Times New Roman" w:hAnsi="Times New Roman" w:cs="Times New Roman"/>
        </w:rPr>
        <w:t>width across the junction</w:t>
      </w:r>
      <w:r w:rsidR="00AE0927" w:rsidRPr="00BC205A">
        <w:rPr>
          <w:rFonts w:ascii="Times New Roman" w:eastAsia="Times New Roman" w:hAnsi="Times New Roman" w:cs="Times New Roman"/>
        </w:rPr>
        <w:t xml:space="preserve"> analytically as well as through simulation using Silvaco Atlas</w:t>
      </w:r>
      <w:r w:rsidRPr="00BC205A">
        <w:rPr>
          <w:rFonts w:ascii="Times New Roman" w:eastAsia="Times New Roman" w:hAnsi="Times New Roman" w:cs="Times New Roman"/>
        </w:rPr>
        <w:t xml:space="preserve">. </w:t>
      </w:r>
      <w:r w:rsidR="00DC2648" w:rsidRPr="00BC205A">
        <w:rPr>
          <w:rFonts w:ascii="Times New Roman" w:eastAsia="Times New Roman" w:hAnsi="Times New Roman" w:cs="Times New Roman"/>
        </w:rPr>
        <w:t xml:space="preserve">(Hint: A Schottky Diode is formed between metal and moderately doped n-type semiconductor. In Silvaco, a Schottky contact can be formed between Metal and Semiconductor by specifying </w:t>
      </w:r>
      <w:proofErr w:type="spellStart"/>
      <w:r w:rsidR="00DC2648" w:rsidRPr="00BC205A">
        <w:rPr>
          <w:rFonts w:ascii="Times New Roman" w:eastAsia="Times New Roman" w:hAnsi="Times New Roman" w:cs="Times New Roman"/>
        </w:rPr>
        <w:t>workfunction</w:t>
      </w:r>
      <w:proofErr w:type="spellEnd"/>
      <w:r w:rsidR="00DC2648" w:rsidRPr="00BC205A">
        <w:rPr>
          <w:rFonts w:ascii="Times New Roman" w:eastAsia="Times New Roman" w:hAnsi="Times New Roman" w:cs="Times New Roman"/>
        </w:rPr>
        <w:t xml:space="preserve"> of the metal contact. The step has already been given in the lab manual).</w:t>
      </w:r>
    </w:p>
    <w:p w14:paraId="2E711F69" w14:textId="27A54957" w:rsidR="00C95123" w:rsidRPr="00BC205A" w:rsidRDefault="00B70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>Design</w:t>
      </w:r>
      <w:r w:rsidR="0005518E" w:rsidRPr="00BC205A">
        <w:rPr>
          <w:rFonts w:ascii="Times New Roman" w:eastAsia="Times New Roman" w:hAnsi="Times New Roman" w:cs="Times New Roman"/>
          <w:color w:val="000000"/>
        </w:rPr>
        <w:t xml:space="preserve"> and Simulate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a</w:t>
      </w:r>
      <w:r w:rsidR="00620E48" w:rsidRPr="00BC205A">
        <w:rPr>
          <w:rFonts w:ascii="Times New Roman" w:eastAsia="Times New Roman" w:hAnsi="Times New Roman" w:cs="Times New Roman"/>
          <w:color w:val="000000"/>
        </w:rPr>
        <w:t xml:space="preserve"> Planar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</w:t>
      </w:r>
      <w:r w:rsidRPr="00BC205A">
        <w:rPr>
          <w:rFonts w:ascii="Times New Roman" w:eastAsia="Times New Roman" w:hAnsi="Times New Roman" w:cs="Times New Roman"/>
        </w:rPr>
        <w:t>NPN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Bipolar Junction Transistor</w:t>
      </w:r>
      <w:r w:rsidR="0005518E" w:rsidRPr="00BC205A">
        <w:rPr>
          <w:rFonts w:ascii="Times New Roman" w:eastAsia="Times New Roman" w:hAnsi="Times New Roman" w:cs="Times New Roman"/>
          <w:color w:val="000000"/>
        </w:rPr>
        <w:t xml:space="preserve"> using Silvaco Atlas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with β of about </w:t>
      </w:r>
      <w:r w:rsidR="00392D15" w:rsidRPr="00BC205A">
        <w:rPr>
          <w:rFonts w:ascii="Times New Roman" w:eastAsia="Times New Roman" w:hAnsi="Times New Roman" w:cs="Times New Roman"/>
          <w:color w:val="000000"/>
        </w:rPr>
        <w:t>20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to </w:t>
      </w:r>
      <w:r w:rsidR="00392D15" w:rsidRPr="00BC205A">
        <w:rPr>
          <w:rFonts w:ascii="Times New Roman" w:eastAsia="Times New Roman" w:hAnsi="Times New Roman" w:cs="Times New Roman"/>
          <w:color w:val="000000"/>
        </w:rPr>
        <w:t>25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considering Collector and Emitter doping concentrations of 10</w:t>
      </w:r>
      <w:r w:rsidRPr="00BC205A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Pr="00BC205A">
        <w:rPr>
          <w:rFonts w:ascii="Times New Roman" w:eastAsia="Times New Roman" w:hAnsi="Times New Roman" w:cs="Times New Roman"/>
          <w:vertAlign w:val="superscript"/>
        </w:rPr>
        <w:t>5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and 10</w:t>
      </w:r>
      <w:r w:rsidRPr="00BC205A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Pr="00BC205A">
        <w:rPr>
          <w:rFonts w:ascii="Times New Roman" w:eastAsia="Times New Roman" w:hAnsi="Times New Roman" w:cs="Times New Roman"/>
          <w:vertAlign w:val="superscript"/>
        </w:rPr>
        <w:t>9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cm</w:t>
      </w:r>
      <w:r w:rsidRPr="00BC205A"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respectively</w:t>
      </w:r>
      <w:r w:rsidRPr="00BC205A">
        <w:rPr>
          <w:rFonts w:ascii="Times New Roman" w:eastAsia="Times New Roman" w:hAnsi="Times New Roman" w:cs="Times New Roman"/>
        </w:rPr>
        <w:t>.</w:t>
      </w:r>
      <w:r w:rsidR="0005518E" w:rsidRPr="00BC205A">
        <w:rPr>
          <w:rFonts w:ascii="Times New Roman" w:eastAsia="Times New Roman" w:hAnsi="Times New Roman" w:cs="Times New Roman"/>
        </w:rPr>
        <w:t xml:space="preserve"> Obtain the band diagram of the same </w:t>
      </w:r>
      <w:r w:rsidR="00EC70D7" w:rsidRPr="00BC205A">
        <w:rPr>
          <w:rFonts w:ascii="Times New Roman" w:eastAsia="Times New Roman" w:hAnsi="Times New Roman" w:cs="Times New Roman"/>
        </w:rPr>
        <w:t>transistor through simulation</w:t>
      </w:r>
      <w:r w:rsidR="00620E48" w:rsidRPr="00BC205A">
        <w:rPr>
          <w:rFonts w:ascii="Times New Roman" w:eastAsia="Times New Roman" w:hAnsi="Times New Roman" w:cs="Times New Roman"/>
        </w:rPr>
        <w:t xml:space="preserve"> (Hint: A planar structure has all of its contacts on same plane)</w:t>
      </w:r>
      <w:r w:rsidR="00EC70D7" w:rsidRPr="00BC205A">
        <w:rPr>
          <w:rFonts w:ascii="Times New Roman" w:eastAsia="Times New Roman" w:hAnsi="Times New Roman" w:cs="Times New Roman"/>
        </w:rPr>
        <w:t>.</w:t>
      </w:r>
    </w:p>
    <w:p w14:paraId="0E1095F3" w14:textId="4850EA49" w:rsidR="00620E48" w:rsidRPr="00BC205A" w:rsidRDefault="00620E48" w:rsidP="00620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BC205A">
        <w:rPr>
          <w:rFonts w:ascii="Times New Roman" w:eastAsia="Times New Roman" w:hAnsi="Times New Roman" w:cs="Times New Roman"/>
          <w:color w:val="000000"/>
        </w:rPr>
        <w:t xml:space="preserve">Design and Simulate a Planar </w:t>
      </w:r>
      <w:r w:rsidR="001A3655" w:rsidRPr="00BC205A">
        <w:rPr>
          <w:rFonts w:ascii="Times New Roman" w:eastAsia="Times New Roman" w:hAnsi="Times New Roman" w:cs="Times New Roman"/>
          <w:color w:val="000000"/>
        </w:rPr>
        <w:t>PNP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Bipolar Junction Transistor using Silvaco Atlas with β of about 1</w:t>
      </w:r>
      <w:r w:rsidR="00392D15" w:rsidRPr="00BC205A">
        <w:rPr>
          <w:rFonts w:ascii="Times New Roman" w:eastAsia="Times New Roman" w:hAnsi="Times New Roman" w:cs="Times New Roman"/>
          <w:color w:val="000000"/>
        </w:rPr>
        <w:t>5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to </w:t>
      </w:r>
      <w:r w:rsidR="00392D15" w:rsidRPr="00BC205A">
        <w:rPr>
          <w:rFonts w:ascii="Times New Roman" w:eastAsia="Times New Roman" w:hAnsi="Times New Roman" w:cs="Times New Roman"/>
          <w:color w:val="000000"/>
        </w:rPr>
        <w:t>20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considering Collector and Emitter doping concentrations of 10</w:t>
      </w:r>
      <w:r w:rsidRPr="00BC205A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="001A3655" w:rsidRPr="00BC205A">
        <w:rPr>
          <w:rFonts w:ascii="Times New Roman" w:eastAsia="Times New Roman" w:hAnsi="Times New Roman" w:cs="Times New Roman"/>
          <w:vertAlign w:val="superscript"/>
        </w:rPr>
        <w:t>6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and 10</w:t>
      </w:r>
      <w:r w:rsidR="001A3655" w:rsidRPr="00BC205A">
        <w:rPr>
          <w:rFonts w:ascii="Times New Roman" w:eastAsia="Times New Roman" w:hAnsi="Times New Roman" w:cs="Times New Roman"/>
          <w:color w:val="000000"/>
          <w:vertAlign w:val="superscript"/>
        </w:rPr>
        <w:t>20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cm</w:t>
      </w:r>
      <w:r w:rsidRPr="00BC205A"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 w:rsidRPr="00BC205A">
        <w:rPr>
          <w:rFonts w:ascii="Times New Roman" w:eastAsia="Times New Roman" w:hAnsi="Times New Roman" w:cs="Times New Roman"/>
          <w:color w:val="000000"/>
        </w:rPr>
        <w:t xml:space="preserve"> respectively</w:t>
      </w:r>
      <w:r w:rsidRPr="00BC205A">
        <w:rPr>
          <w:rFonts w:ascii="Times New Roman" w:eastAsia="Times New Roman" w:hAnsi="Times New Roman" w:cs="Times New Roman"/>
        </w:rPr>
        <w:t>. Obtain the band diagram of the same transistor through simulation (Hint: A planar structure has all of its contacts on same plane).</w:t>
      </w:r>
    </w:p>
    <w:p w14:paraId="4EAC0A1D" w14:textId="329FB5F2" w:rsidR="00C95123" w:rsidRPr="00BC205A" w:rsidRDefault="00B70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</w:rPr>
        <w:t xml:space="preserve">Design the following </w:t>
      </w:r>
      <w:r w:rsidR="007429A3">
        <w:rPr>
          <w:rFonts w:ascii="Times New Roman" w:eastAsia="Times New Roman" w:hAnsi="Times New Roman" w:cs="Times New Roman"/>
        </w:rPr>
        <w:t>PNP</w:t>
      </w:r>
      <w:r w:rsidRPr="00BC205A">
        <w:rPr>
          <w:rFonts w:ascii="Times New Roman" w:eastAsia="Times New Roman" w:hAnsi="Times New Roman" w:cs="Times New Roman"/>
        </w:rPr>
        <w:t xml:space="preserve"> BJT considering the dimensions as shown in the figure. Define Base, Collector and Emitter Electrodes with zero thickness. Find the value of Beta of the designed BJT.</w:t>
      </w:r>
    </w:p>
    <w:p w14:paraId="3E97DD64" w14:textId="77777777" w:rsidR="00C95123" w:rsidRPr="00BC205A" w:rsidRDefault="00B70AC5">
      <w:pPr>
        <w:ind w:left="720"/>
        <w:jc w:val="center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9EE8321" wp14:editId="22D7058B">
            <wp:extent cx="4229100" cy="186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50949" w14:textId="3EFFE294" w:rsidR="00C95123" w:rsidRPr="00BC205A" w:rsidRDefault="00B70AC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</w:rPr>
        <w:t xml:space="preserve">Design a </w:t>
      </w:r>
      <w:r w:rsidR="00266377" w:rsidRPr="00BC205A">
        <w:rPr>
          <w:rFonts w:ascii="Times New Roman" w:eastAsia="Times New Roman" w:hAnsi="Times New Roman" w:cs="Times New Roman"/>
        </w:rPr>
        <w:t>NPN</w:t>
      </w:r>
      <w:r w:rsidRPr="00BC205A">
        <w:rPr>
          <w:rFonts w:ascii="Times New Roman" w:eastAsia="Times New Roman" w:hAnsi="Times New Roman" w:cs="Times New Roman"/>
        </w:rPr>
        <w:t xml:space="preserve"> Bipolar Junction Transistor having early voltage in the range of -250 to -300 Volt considering Collector and Emitter doping concentrations of 10</w:t>
      </w:r>
      <w:r w:rsidRPr="00BC205A">
        <w:rPr>
          <w:rFonts w:ascii="Times New Roman" w:eastAsia="Times New Roman" w:hAnsi="Times New Roman" w:cs="Times New Roman"/>
          <w:vertAlign w:val="superscript"/>
        </w:rPr>
        <w:t>16</w:t>
      </w:r>
      <w:r w:rsidRPr="00BC205A">
        <w:rPr>
          <w:rFonts w:ascii="Times New Roman" w:eastAsia="Times New Roman" w:hAnsi="Times New Roman" w:cs="Times New Roman"/>
        </w:rPr>
        <w:t xml:space="preserve"> and 10</w:t>
      </w:r>
      <w:r w:rsidRPr="00BC205A">
        <w:rPr>
          <w:rFonts w:ascii="Times New Roman" w:eastAsia="Times New Roman" w:hAnsi="Times New Roman" w:cs="Times New Roman"/>
          <w:vertAlign w:val="superscript"/>
        </w:rPr>
        <w:t>18</w:t>
      </w:r>
      <w:r w:rsidRPr="00BC205A">
        <w:rPr>
          <w:rFonts w:ascii="Times New Roman" w:eastAsia="Times New Roman" w:hAnsi="Times New Roman" w:cs="Times New Roman"/>
        </w:rPr>
        <w:t xml:space="preserve"> cm</w:t>
      </w:r>
      <w:r w:rsidRPr="00BC205A">
        <w:rPr>
          <w:rFonts w:ascii="Times New Roman" w:eastAsia="Times New Roman" w:hAnsi="Times New Roman" w:cs="Times New Roman"/>
          <w:vertAlign w:val="superscript"/>
        </w:rPr>
        <w:t>-3</w:t>
      </w:r>
      <w:r w:rsidRPr="00BC205A">
        <w:rPr>
          <w:rFonts w:ascii="Times New Roman" w:eastAsia="Times New Roman" w:hAnsi="Times New Roman" w:cs="Times New Roman"/>
        </w:rPr>
        <w:t xml:space="preserve"> respectively</w:t>
      </w:r>
      <w:r w:rsidR="00266377" w:rsidRPr="00BC205A">
        <w:rPr>
          <w:rFonts w:ascii="Times New Roman" w:eastAsia="Times New Roman" w:hAnsi="Times New Roman" w:cs="Times New Roman"/>
        </w:rPr>
        <w:t>.</w:t>
      </w:r>
      <w:r w:rsidRPr="00BC205A">
        <w:rPr>
          <w:rFonts w:ascii="Times New Roman" w:eastAsia="Times New Roman" w:hAnsi="Times New Roman" w:cs="Times New Roman"/>
        </w:rPr>
        <w:t xml:space="preserve"> </w:t>
      </w:r>
    </w:p>
    <w:p w14:paraId="79A4164A" w14:textId="5A0ED4DB" w:rsidR="0053665D" w:rsidRPr="00BC205A" w:rsidRDefault="0053665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</w:rPr>
        <w:t xml:space="preserve">Simulate </w:t>
      </w:r>
      <w:r w:rsidR="00C35703" w:rsidRPr="00BC205A">
        <w:rPr>
          <w:rFonts w:ascii="Times New Roman" w:eastAsia="Times New Roman" w:hAnsi="Times New Roman" w:cs="Times New Roman"/>
        </w:rPr>
        <w:t xml:space="preserve">a NPN Bipolar Junction Transistor with </w:t>
      </w:r>
      <w:r w:rsidR="0040184F" w:rsidRPr="00BC205A">
        <w:rPr>
          <w:rFonts w:ascii="Times New Roman" w:eastAsia="Times New Roman" w:hAnsi="Times New Roman" w:cs="Times New Roman"/>
        </w:rPr>
        <w:t>Emitter, base and collector doping concentrations of 10</w:t>
      </w:r>
      <w:r w:rsidR="0040184F" w:rsidRPr="00BC205A">
        <w:rPr>
          <w:rFonts w:ascii="Times New Roman" w:eastAsia="Times New Roman" w:hAnsi="Times New Roman" w:cs="Times New Roman"/>
          <w:vertAlign w:val="superscript"/>
        </w:rPr>
        <w:t>20</w:t>
      </w:r>
      <w:r w:rsidR="0040184F" w:rsidRPr="00BC205A">
        <w:rPr>
          <w:rFonts w:ascii="Times New Roman" w:eastAsia="Times New Roman" w:hAnsi="Times New Roman" w:cs="Times New Roman"/>
        </w:rPr>
        <w:t>, 10</w:t>
      </w:r>
      <w:r w:rsidR="0040184F" w:rsidRPr="00BC205A">
        <w:rPr>
          <w:rFonts w:ascii="Times New Roman" w:eastAsia="Times New Roman" w:hAnsi="Times New Roman" w:cs="Times New Roman"/>
          <w:vertAlign w:val="superscript"/>
        </w:rPr>
        <w:t>16</w:t>
      </w:r>
      <w:r w:rsidR="0040184F" w:rsidRPr="00BC205A">
        <w:rPr>
          <w:rFonts w:ascii="Times New Roman" w:eastAsia="Times New Roman" w:hAnsi="Times New Roman" w:cs="Times New Roman"/>
        </w:rPr>
        <w:t xml:space="preserve"> and 10</w:t>
      </w:r>
      <w:r w:rsidR="0040184F" w:rsidRPr="00BC205A">
        <w:rPr>
          <w:rFonts w:ascii="Times New Roman" w:eastAsia="Times New Roman" w:hAnsi="Times New Roman" w:cs="Times New Roman"/>
          <w:vertAlign w:val="superscript"/>
        </w:rPr>
        <w:t>15</w:t>
      </w:r>
      <w:r w:rsidR="0040184F" w:rsidRPr="00BC205A">
        <w:rPr>
          <w:rFonts w:ascii="Times New Roman" w:eastAsia="Times New Roman" w:hAnsi="Times New Roman" w:cs="Times New Roman"/>
        </w:rPr>
        <w:t xml:space="preserve"> cm</w:t>
      </w:r>
      <w:r w:rsidR="0040184F" w:rsidRPr="00BC205A">
        <w:rPr>
          <w:rFonts w:ascii="Times New Roman" w:eastAsia="Times New Roman" w:hAnsi="Times New Roman" w:cs="Times New Roman"/>
          <w:vertAlign w:val="superscript"/>
        </w:rPr>
        <w:t>-3</w:t>
      </w:r>
      <w:r w:rsidR="0040184F" w:rsidRPr="00BC205A">
        <w:rPr>
          <w:rFonts w:ascii="Times New Roman" w:eastAsia="Times New Roman" w:hAnsi="Times New Roman" w:cs="Times New Roman"/>
        </w:rPr>
        <w:t xml:space="preserve"> respectively</w:t>
      </w:r>
      <w:r w:rsidR="009066D6" w:rsidRPr="00BC205A">
        <w:rPr>
          <w:rFonts w:ascii="Times New Roman" w:eastAsia="Times New Roman" w:hAnsi="Times New Roman" w:cs="Times New Roman"/>
        </w:rPr>
        <w:t xml:space="preserve"> using Silvaco Atlas</w:t>
      </w:r>
      <w:r w:rsidR="0040184F" w:rsidRPr="00BC205A">
        <w:rPr>
          <w:rFonts w:ascii="Times New Roman" w:eastAsia="Times New Roman" w:hAnsi="Times New Roman" w:cs="Times New Roman"/>
        </w:rPr>
        <w:t xml:space="preserve">. </w:t>
      </w:r>
      <w:r w:rsidR="009066D6" w:rsidRPr="00BC205A">
        <w:rPr>
          <w:rFonts w:ascii="Times New Roman" w:eastAsia="Times New Roman" w:hAnsi="Times New Roman" w:cs="Times New Roman"/>
        </w:rPr>
        <w:t>Plot variation of base and collector currents in log scale with base emitter voltage.</w:t>
      </w:r>
      <w:r w:rsidR="00250E30" w:rsidRPr="00BC205A">
        <w:rPr>
          <w:rFonts w:ascii="Times New Roman" w:eastAsia="Times New Roman" w:hAnsi="Times New Roman" w:cs="Times New Roman"/>
        </w:rPr>
        <w:t xml:space="preserve"> Obtain the </w:t>
      </w:r>
      <w:proofErr w:type="spellStart"/>
      <w:r w:rsidR="00250E30" w:rsidRPr="00BC205A">
        <w:rPr>
          <w:rFonts w:ascii="Times New Roman" w:eastAsia="Times New Roman" w:hAnsi="Times New Roman" w:cs="Times New Roman"/>
        </w:rPr>
        <w:t>Gummel</w:t>
      </w:r>
      <w:proofErr w:type="spellEnd"/>
      <w:r w:rsidR="00250E30" w:rsidRPr="00BC205A">
        <w:rPr>
          <w:rFonts w:ascii="Times New Roman" w:eastAsia="Times New Roman" w:hAnsi="Times New Roman" w:cs="Times New Roman"/>
        </w:rPr>
        <w:t xml:space="preserve"> plot for the same BJT. From the output characteristics, calculate early voltage of the device.</w:t>
      </w:r>
    </w:p>
    <w:p w14:paraId="08CD775E" w14:textId="77777777" w:rsidR="00C36701" w:rsidRPr="00C36701" w:rsidRDefault="00B70AC5" w:rsidP="00BC205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</w:rPr>
        <w:t>Design</w:t>
      </w:r>
      <w:r w:rsidR="00C06819" w:rsidRPr="00BC205A">
        <w:rPr>
          <w:rFonts w:ascii="Times New Roman" w:eastAsia="Times New Roman" w:hAnsi="Times New Roman" w:cs="Times New Roman"/>
        </w:rPr>
        <w:t xml:space="preserve"> and simulate</w:t>
      </w:r>
      <w:r w:rsidRPr="00BC205A">
        <w:rPr>
          <w:rFonts w:ascii="Times New Roman" w:eastAsia="Times New Roman" w:hAnsi="Times New Roman" w:cs="Times New Roman"/>
        </w:rPr>
        <w:t xml:space="preserve"> an Enhancement Mode </w:t>
      </w:r>
      <w:r w:rsidR="009D32F4" w:rsidRPr="00BC205A">
        <w:rPr>
          <w:rFonts w:ascii="Times New Roman" w:eastAsia="Times New Roman" w:hAnsi="Times New Roman" w:cs="Times New Roman"/>
        </w:rPr>
        <w:t xml:space="preserve">N-channel </w:t>
      </w:r>
      <w:r w:rsidRPr="00BC205A">
        <w:rPr>
          <w:rFonts w:ascii="Times New Roman" w:eastAsia="Times New Roman" w:hAnsi="Times New Roman" w:cs="Times New Roman"/>
        </w:rPr>
        <w:t>MOSFET</w:t>
      </w:r>
      <w:r w:rsidR="00C06819" w:rsidRPr="00BC205A">
        <w:rPr>
          <w:rFonts w:ascii="Times New Roman" w:eastAsia="Times New Roman" w:hAnsi="Times New Roman" w:cs="Times New Roman"/>
        </w:rPr>
        <w:t xml:space="preserve"> using Silvaco Atlas</w:t>
      </w:r>
      <w:r w:rsidRPr="00BC205A">
        <w:rPr>
          <w:rFonts w:ascii="Times New Roman" w:eastAsia="Times New Roman" w:hAnsi="Times New Roman" w:cs="Times New Roman"/>
        </w:rPr>
        <w:t xml:space="preserve"> considering p type substrate with doping concentration of 10</w:t>
      </w:r>
      <w:r w:rsidRPr="00BC205A">
        <w:rPr>
          <w:rFonts w:ascii="Times New Roman" w:eastAsia="Times New Roman" w:hAnsi="Times New Roman" w:cs="Times New Roman"/>
          <w:vertAlign w:val="superscript"/>
        </w:rPr>
        <w:t>16</w:t>
      </w:r>
      <w:r w:rsidRPr="00BC205A">
        <w:rPr>
          <w:rFonts w:ascii="Times New Roman" w:eastAsia="Times New Roman" w:hAnsi="Times New Roman" w:cs="Times New Roman"/>
        </w:rPr>
        <w:t xml:space="preserve"> cm</w:t>
      </w:r>
      <w:r w:rsidRPr="00BC205A">
        <w:rPr>
          <w:rFonts w:ascii="Times New Roman" w:eastAsia="Times New Roman" w:hAnsi="Times New Roman" w:cs="Times New Roman"/>
          <w:vertAlign w:val="superscript"/>
        </w:rPr>
        <w:t>-3</w:t>
      </w:r>
      <w:r w:rsidRPr="00BC205A">
        <w:rPr>
          <w:rFonts w:ascii="Times New Roman" w:eastAsia="Times New Roman" w:hAnsi="Times New Roman" w:cs="Times New Roman"/>
        </w:rPr>
        <w:t xml:space="preserve"> and gate </w:t>
      </w:r>
      <w:proofErr w:type="spellStart"/>
      <w:r w:rsidRPr="00BC205A">
        <w:rPr>
          <w:rFonts w:ascii="Times New Roman" w:eastAsia="Times New Roman" w:hAnsi="Times New Roman" w:cs="Times New Roman"/>
        </w:rPr>
        <w:t>workfunction</w:t>
      </w:r>
      <w:proofErr w:type="spellEnd"/>
      <w:r w:rsidRPr="00BC205A">
        <w:rPr>
          <w:rFonts w:ascii="Times New Roman" w:eastAsia="Times New Roman" w:hAnsi="Times New Roman" w:cs="Times New Roman"/>
        </w:rPr>
        <w:t xml:space="preserve"> of 4 eV. Find out threshold voltage of the device.</w:t>
      </w:r>
      <w:r w:rsidR="00C06819" w:rsidRPr="00BC205A">
        <w:rPr>
          <w:rFonts w:ascii="Times New Roman" w:eastAsia="Times New Roman" w:hAnsi="Times New Roman" w:cs="Times New Roman"/>
        </w:rPr>
        <w:t xml:space="preserve"> </w:t>
      </w:r>
      <w:r w:rsidRPr="00BC205A">
        <w:rPr>
          <w:rFonts w:ascii="Times New Roman" w:eastAsia="Times New Roman" w:hAnsi="Times New Roman" w:cs="Times New Roman"/>
        </w:rPr>
        <w:t xml:space="preserve">Define different regions of operation of the MOSFET in terms of surface potential. Plot the band diagram </w:t>
      </w:r>
      <w:r w:rsidR="00FE56FF" w:rsidRPr="00BC205A">
        <w:rPr>
          <w:rFonts w:ascii="Times New Roman" w:eastAsia="Times New Roman" w:hAnsi="Times New Roman" w:cs="Times New Roman"/>
        </w:rPr>
        <w:t>along M-O-S</w:t>
      </w:r>
      <w:r w:rsidR="00CC7414" w:rsidRPr="00BC205A">
        <w:rPr>
          <w:rFonts w:ascii="Times New Roman" w:eastAsia="Times New Roman" w:hAnsi="Times New Roman" w:cs="Times New Roman"/>
        </w:rPr>
        <w:t xml:space="preserve"> structure</w:t>
      </w:r>
      <w:r w:rsidR="00FE56FF" w:rsidRPr="00BC205A">
        <w:rPr>
          <w:rFonts w:ascii="Times New Roman" w:eastAsia="Times New Roman" w:hAnsi="Times New Roman" w:cs="Times New Roman"/>
        </w:rPr>
        <w:t xml:space="preserve"> </w:t>
      </w:r>
      <w:r w:rsidRPr="00BC205A">
        <w:rPr>
          <w:rFonts w:ascii="Times New Roman" w:eastAsia="Times New Roman" w:hAnsi="Times New Roman" w:cs="Times New Roman"/>
        </w:rPr>
        <w:t>as the device moves from Accumulation to Inversion depending upon applied gate bias</w:t>
      </w:r>
      <w:r w:rsidR="00CC7414" w:rsidRPr="00BC205A">
        <w:rPr>
          <w:rFonts w:ascii="Times New Roman" w:eastAsia="Times New Roman" w:hAnsi="Times New Roman" w:cs="Times New Roman"/>
        </w:rPr>
        <w:t xml:space="preserve">. </w:t>
      </w:r>
      <w:r w:rsidR="00CC7414" w:rsidRPr="00BC205A">
        <w:rPr>
          <w:rFonts w:ascii="Times New Roman" w:eastAsia="Times New Roman" w:hAnsi="Times New Roman" w:cs="Times New Roman"/>
        </w:rPr>
        <w:t>Also show the variation of electron concentration in the channel for different regions of operation</w:t>
      </w:r>
      <w:r w:rsidRPr="00BC205A">
        <w:rPr>
          <w:rFonts w:ascii="Times New Roman" w:eastAsia="Times New Roman" w:hAnsi="Times New Roman" w:cs="Times New Roman"/>
        </w:rPr>
        <w:t>.</w:t>
      </w:r>
    </w:p>
    <w:p w14:paraId="39122C0F" w14:textId="4FE75400" w:rsidR="00C95123" w:rsidRPr="00C36701" w:rsidRDefault="00C36701" w:rsidP="00C3670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sdt>
        <w:sdtPr>
          <w:tag w:val="goog_rdk_2"/>
          <w:id w:val="-878699671"/>
        </w:sdtPr>
        <w:sdtContent>
          <w:r w:rsidRPr="00BC205A">
            <w:rPr>
              <w:rFonts w:ascii="Times New Roman" w:eastAsia="Times New Roman" w:hAnsi="Times New Roman" w:cs="Times New Roman"/>
            </w:rPr>
            <w:t>Design and simulate a Depletion Mode N-channel MOSFET using Silvaco Atlas considering n type substrate with doping concentration of 10</w:t>
          </w:r>
          <w:r w:rsidRPr="00BC205A">
            <w:rPr>
              <w:rFonts w:ascii="Times New Roman" w:eastAsia="Times New Roman" w:hAnsi="Times New Roman" w:cs="Times New Roman"/>
              <w:vertAlign w:val="superscript"/>
            </w:rPr>
            <w:t>16</w:t>
          </w:r>
          <w:r w:rsidRPr="00BC205A">
            <w:rPr>
              <w:rFonts w:ascii="Times New Roman" w:eastAsia="Times New Roman" w:hAnsi="Times New Roman" w:cs="Times New Roman"/>
            </w:rPr>
            <w:t xml:space="preserve"> cm</w:t>
          </w:r>
          <w:r w:rsidRPr="00BC205A">
            <w:rPr>
              <w:rFonts w:ascii="Times New Roman" w:eastAsia="Times New Roman" w:hAnsi="Times New Roman" w:cs="Times New Roman"/>
              <w:vertAlign w:val="superscript"/>
            </w:rPr>
            <w:t>-3</w:t>
          </w:r>
          <w:r w:rsidRPr="00BC205A">
            <w:rPr>
              <w:rFonts w:ascii="Times New Roman" w:eastAsia="Times New Roman" w:hAnsi="Times New Roman" w:cs="Times New Roman"/>
            </w:rPr>
            <w:t xml:space="preserve"> and gate </w:t>
          </w:r>
          <w:proofErr w:type="spellStart"/>
          <w:r w:rsidRPr="00BC205A">
            <w:rPr>
              <w:rFonts w:ascii="Times New Roman" w:eastAsia="Times New Roman" w:hAnsi="Times New Roman" w:cs="Times New Roman"/>
            </w:rPr>
            <w:t>workfunction</w:t>
          </w:r>
          <w:proofErr w:type="spellEnd"/>
          <w:r w:rsidRPr="00BC205A">
            <w:rPr>
              <w:rFonts w:ascii="Times New Roman" w:eastAsia="Times New Roman" w:hAnsi="Times New Roman" w:cs="Times New Roman"/>
            </w:rPr>
            <w:t xml:space="preserve"> of 4 eV. Find out threshold voltage of the device. Define different regions of operation of the MOSFET in terms of surface potential. Plot the band diagram along the Metal-Oxide-Semiconductor region as the device moves from Accumulation to Inversion depending upon applied gate bias. Also show the variation of electron concentration in the channel for different regions of operation.</w:t>
          </w:r>
          <w:sdt>
            <w:sdtPr>
              <w:tag w:val="goog_rdk_1"/>
              <w:id w:val="2018120545"/>
              <w:showingPlcHdr/>
            </w:sdtPr>
            <w:sdtContent>
              <w:r w:rsidRPr="00BC205A">
                <w:t xml:space="preserve">     </w:t>
              </w:r>
            </w:sdtContent>
          </w:sdt>
        </w:sdtContent>
      </w:sdt>
      <w:r w:rsidR="00B70AC5" w:rsidRPr="00C36701">
        <w:rPr>
          <w:rFonts w:ascii="Times New Roman" w:eastAsia="Times New Roman" w:hAnsi="Times New Roman" w:cs="Times New Roman"/>
        </w:rPr>
        <w:t xml:space="preserve"> </w:t>
      </w:r>
    </w:p>
    <w:p w14:paraId="7787660E" w14:textId="2440A203" w:rsidR="00C95123" w:rsidRPr="00BC205A" w:rsidRDefault="006408F4" w:rsidP="00C3670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</w:rPr>
        <w:t>Simulate</w:t>
      </w:r>
      <w:r w:rsidR="00B70AC5" w:rsidRPr="00BC205A">
        <w:rPr>
          <w:rFonts w:ascii="Times New Roman" w:eastAsia="Times New Roman" w:hAnsi="Times New Roman" w:cs="Times New Roman"/>
        </w:rPr>
        <w:t xml:space="preserve"> a Depletion Mode </w:t>
      </w:r>
      <w:r w:rsidR="00266493" w:rsidRPr="00BC205A">
        <w:rPr>
          <w:rFonts w:ascii="Times New Roman" w:eastAsia="Times New Roman" w:hAnsi="Times New Roman" w:cs="Times New Roman"/>
        </w:rPr>
        <w:t xml:space="preserve">N-channel </w:t>
      </w:r>
      <w:r w:rsidR="00B70AC5" w:rsidRPr="00BC205A">
        <w:rPr>
          <w:rFonts w:ascii="Times New Roman" w:eastAsia="Times New Roman" w:hAnsi="Times New Roman" w:cs="Times New Roman"/>
        </w:rPr>
        <w:t>MOSFET</w:t>
      </w:r>
      <w:r w:rsidRPr="00BC205A">
        <w:rPr>
          <w:rFonts w:ascii="Times New Roman" w:eastAsia="Times New Roman" w:hAnsi="Times New Roman" w:cs="Times New Roman"/>
        </w:rPr>
        <w:t xml:space="preserve"> using Silvaco Atlas</w:t>
      </w:r>
      <w:r w:rsidR="00B70AC5" w:rsidRPr="00BC205A">
        <w:rPr>
          <w:rFonts w:ascii="Times New Roman" w:eastAsia="Times New Roman" w:hAnsi="Times New Roman" w:cs="Times New Roman"/>
        </w:rPr>
        <w:t xml:space="preserve"> such that the channel </w:t>
      </w:r>
      <w:r w:rsidR="001E7794" w:rsidRPr="00BC205A">
        <w:rPr>
          <w:rFonts w:ascii="Times New Roman" w:eastAsia="Times New Roman" w:hAnsi="Times New Roman" w:cs="Times New Roman"/>
        </w:rPr>
        <w:t>disappear</w:t>
      </w:r>
      <w:r w:rsidRPr="00BC205A">
        <w:rPr>
          <w:rFonts w:ascii="Times New Roman" w:eastAsia="Times New Roman" w:hAnsi="Times New Roman" w:cs="Times New Roman"/>
        </w:rPr>
        <w:t>s</w:t>
      </w:r>
      <w:r w:rsidR="00B70AC5" w:rsidRPr="00BC205A">
        <w:rPr>
          <w:rFonts w:ascii="Times New Roman" w:eastAsia="Times New Roman" w:hAnsi="Times New Roman" w:cs="Times New Roman"/>
        </w:rPr>
        <w:t xml:space="preserve"> at </w:t>
      </w:r>
      <w:r w:rsidR="00A848E8" w:rsidRPr="00BC205A">
        <w:rPr>
          <w:rFonts w:ascii="Times New Roman" w:eastAsia="Times New Roman" w:hAnsi="Times New Roman" w:cs="Times New Roman"/>
        </w:rPr>
        <w:t xml:space="preserve">a gate voltage </w:t>
      </w:r>
      <w:r w:rsidR="00B70AC5" w:rsidRPr="00BC205A">
        <w:rPr>
          <w:rFonts w:ascii="Times New Roman" w:eastAsia="Times New Roman" w:hAnsi="Times New Roman" w:cs="Times New Roman"/>
        </w:rPr>
        <w:t xml:space="preserve">about </w:t>
      </w:r>
      <w:r w:rsidR="001E7794" w:rsidRPr="00BC205A">
        <w:rPr>
          <w:rFonts w:ascii="Times New Roman" w:eastAsia="Times New Roman" w:hAnsi="Times New Roman" w:cs="Times New Roman"/>
        </w:rPr>
        <w:t>-</w:t>
      </w:r>
      <w:r w:rsidR="00B70AC5" w:rsidRPr="00BC205A">
        <w:rPr>
          <w:rFonts w:ascii="Times New Roman" w:eastAsia="Times New Roman" w:hAnsi="Times New Roman" w:cs="Times New Roman"/>
        </w:rPr>
        <w:t>0.8 V. Consider source and drain doping concentrations of 10</w:t>
      </w:r>
      <w:r w:rsidR="00B70AC5" w:rsidRPr="00BC205A">
        <w:rPr>
          <w:rFonts w:ascii="Times New Roman" w:eastAsia="Times New Roman" w:hAnsi="Times New Roman" w:cs="Times New Roman"/>
          <w:vertAlign w:val="superscript"/>
        </w:rPr>
        <w:t>19</w:t>
      </w:r>
      <w:r w:rsidR="00B70AC5" w:rsidRPr="00BC205A">
        <w:rPr>
          <w:rFonts w:ascii="Times New Roman" w:eastAsia="Times New Roman" w:hAnsi="Times New Roman" w:cs="Times New Roman"/>
        </w:rPr>
        <w:t xml:space="preserve"> cm</w:t>
      </w:r>
      <w:r w:rsidR="00B70AC5" w:rsidRPr="00BC205A">
        <w:rPr>
          <w:rFonts w:ascii="Times New Roman" w:eastAsia="Times New Roman" w:hAnsi="Times New Roman" w:cs="Times New Roman"/>
          <w:vertAlign w:val="superscript"/>
        </w:rPr>
        <w:t>-3</w:t>
      </w:r>
      <w:r w:rsidR="00B70AC5" w:rsidRPr="00BC205A">
        <w:rPr>
          <w:rFonts w:ascii="Times New Roman" w:eastAsia="Times New Roman" w:hAnsi="Times New Roman" w:cs="Times New Roman"/>
        </w:rPr>
        <w:t>.</w:t>
      </w:r>
      <w:sdt>
        <w:sdtPr>
          <w:tag w:val="goog_rdk_3"/>
          <w:id w:val="-980384863"/>
        </w:sdtPr>
        <w:sdtEndPr/>
        <w:sdtContent>
          <w:ins w:id="0" w:author="ashvinee deo Meshram" w:date="2021-02-12T10:54:00Z">
            <w:r w:rsidR="00B70AC5" w:rsidRPr="00BC205A">
              <w:rPr>
                <w:rFonts w:ascii="Times New Roman" w:eastAsia="Times New Roman" w:hAnsi="Times New Roman" w:cs="Times New Roman"/>
              </w:rPr>
              <w:t xml:space="preserve"> </w:t>
            </w:r>
          </w:ins>
        </w:sdtContent>
      </w:sdt>
      <w:r w:rsidR="00B70AC5" w:rsidRPr="00BC205A">
        <w:rPr>
          <w:rFonts w:ascii="Times New Roman" w:eastAsia="Times New Roman" w:hAnsi="Times New Roman" w:cs="Times New Roman"/>
        </w:rPr>
        <w:t>Show the gradual movement of the device from Accumulation to strong inversion</w:t>
      </w:r>
      <w:r w:rsidRPr="00BC205A">
        <w:rPr>
          <w:rFonts w:ascii="Times New Roman" w:eastAsia="Times New Roman" w:hAnsi="Times New Roman" w:cs="Times New Roman"/>
        </w:rPr>
        <w:t xml:space="preserve"> </w:t>
      </w:r>
      <w:r w:rsidR="00A70C00" w:rsidRPr="00BC205A">
        <w:rPr>
          <w:rFonts w:ascii="Times New Roman" w:eastAsia="Times New Roman" w:hAnsi="Times New Roman" w:cs="Times New Roman"/>
        </w:rPr>
        <w:t>in terms of energy band diagram</w:t>
      </w:r>
      <w:r w:rsidR="00B70AC5" w:rsidRPr="00BC205A">
        <w:rPr>
          <w:rFonts w:ascii="Times New Roman" w:eastAsia="Times New Roman" w:hAnsi="Times New Roman" w:cs="Times New Roman"/>
        </w:rPr>
        <w:t>. Specify voltage ranges for each region of operation.</w:t>
      </w:r>
    </w:p>
    <w:p w14:paraId="5E940463" w14:textId="1D7D6FBA" w:rsidR="00D134BB" w:rsidRPr="00BC205A" w:rsidRDefault="00D134BB" w:rsidP="00D134B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</w:rPr>
        <w:t>Simulate an Enhancement mode N-channel MOSFET considering p-type substrate of doping concentration of 10</w:t>
      </w:r>
      <w:r w:rsidRPr="00BC205A">
        <w:rPr>
          <w:rFonts w:ascii="Times New Roman" w:eastAsia="Times New Roman" w:hAnsi="Times New Roman" w:cs="Times New Roman"/>
          <w:vertAlign w:val="superscript"/>
        </w:rPr>
        <w:t>15</w:t>
      </w:r>
      <w:r w:rsidRPr="00BC205A">
        <w:rPr>
          <w:rFonts w:ascii="Times New Roman" w:eastAsia="Times New Roman" w:hAnsi="Times New Roman" w:cs="Times New Roman"/>
        </w:rPr>
        <w:t xml:space="preserve"> cm</w:t>
      </w:r>
      <w:r w:rsidRPr="00BC205A">
        <w:rPr>
          <w:rFonts w:ascii="Times New Roman" w:eastAsia="Times New Roman" w:hAnsi="Times New Roman" w:cs="Times New Roman"/>
          <w:vertAlign w:val="superscript"/>
        </w:rPr>
        <w:t>-3</w:t>
      </w:r>
      <w:r w:rsidRPr="00BC205A">
        <w:rPr>
          <w:rFonts w:ascii="Times New Roman" w:eastAsia="Times New Roman" w:hAnsi="Times New Roman" w:cs="Times New Roman"/>
        </w:rPr>
        <w:t>. Show the variation of electrostatic potential across the MOS structure. Calculated the electric field at the Oxide-Semiconductor interface. Verify the answers through simulation. Also, plot the transfer and output characteristics of the device as the gate voltage is varied from 0 to 2 volt and drain voltage is varied from 0 to 5 volt</w:t>
      </w:r>
      <w:r w:rsidRPr="00BC205A">
        <w:rPr>
          <w:rFonts w:ascii="Times New Roman" w:eastAsia="Times New Roman" w:hAnsi="Times New Roman" w:cs="Times New Roman"/>
        </w:rPr>
        <w:t>.</w:t>
      </w:r>
    </w:p>
    <w:p w14:paraId="7033E49F" w14:textId="45B00B28" w:rsidR="00DF6583" w:rsidRPr="00BC205A" w:rsidRDefault="00DF6583" w:rsidP="00D134B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</w:rPr>
        <w:t xml:space="preserve">Design the following </w:t>
      </w:r>
      <w:r w:rsidR="00C75574" w:rsidRPr="00BC205A">
        <w:rPr>
          <w:rFonts w:ascii="Times New Roman" w:eastAsia="Times New Roman" w:hAnsi="Times New Roman" w:cs="Times New Roman"/>
        </w:rPr>
        <w:t>PN junction diode structure using Silvaco Atlas</w:t>
      </w:r>
      <w:r w:rsidR="00CA04F8" w:rsidRPr="00BC205A">
        <w:rPr>
          <w:rFonts w:ascii="Times New Roman" w:eastAsia="Times New Roman" w:hAnsi="Times New Roman" w:cs="Times New Roman"/>
        </w:rPr>
        <w:t xml:space="preserve">. </w:t>
      </w:r>
      <w:r w:rsidR="00D422EF" w:rsidRPr="00BC205A">
        <w:rPr>
          <w:rFonts w:ascii="Times New Roman" w:eastAsia="Times New Roman" w:hAnsi="Times New Roman" w:cs="Times New Roman"/>
        </w:rPr>
        <w:t xml:space="preserve">Consider thickness of n and p regions as 1 and 0.5 </w:t>
      </w:r>
      <w:proofErr w:type="spellStart"/>
      <w:r w:rsidR="00D422EF" w:rsidRPr="00BC205A">
        <w:rPr>
          <w:rFonts w:ascii="Times New Roman" w:eastAsia="Times New Roman" w:hAnsi="Times New Roman" w:cs="Times New Roman"/>
        </w:rPr>
        <w:t>μm</w:t>
      </w:r>
      <w:proofErr w:type="spellEnd"/>
      <w:r w:rsidR="00D422EF" w:rsidRPr="00BC205A">
        <w:rPr>
          <w:rFonts w:ascii="Times New Roman" w:eastAsia="Times New Roman" w:hAnsi="Times New Roman" w:cs="Times New Roman"/>
        </w:rPr>
        <w:t xml:space="preserve"> respectively.</w:t>
      </w:r>
      <w:r w:rsidR="0075139A" w:rsidRPr="00BC205A">
        <w:rPr>
          <w:rFonts w:ascii="Times New Roman" w:eastAsia="Times New Roman" w:hAnsi="Times New Roman" w:cs="Times New Roman"/>
        </w:rPr>
        <w:t xml:space="preserve"> Obtain I-V characteristics of the diode and calculate its knee voltage. </w:t>
      </w:r>
      <w:r w:rsidR="002733B4" w:rsidRPr="00BC205A">
        <w:rPr>
          <w:rFonts w:ascii="Times New Roman" w:eastAsia="Times New Roman" w:hAnsi="Times New Roman" w:cs="Times New Roman"/>
        </w:rPr>
        <w:t>Plot</w:t>
      </w:r>
      <w:r w:rsidR="00AE106A" w:rsidRPr="00BC205A">
        <w:rPr>
          <w:rFonts w:ascii="Times New Roman" w:eastAsia="Times New Roman" w:hAnsi="Times New Roman" w:cs="Times New Roman"/>
        </w:rPr>
        <w:t xml:space="preserve"> band diagram of the diode and indicate the depletion region</w:t>
      </w:r>
      <w:r w:rsidR="002733B4" w:rsidRPr="00BC205A">
        <w:rPr>
          <w:rFonts w:ascii="Times New Roman" w:eastAsia="Times New Roman" w:hAnsi="Times New Roman" w:cs="Times New Roman"/>
        </w:rPr>
        <w:t xml:space="preserve"> on n and p regions</w:t>
      </w:r>
      <w:r w:rsidR="00AE106A" w:rsidRPr="00BC205A">
        <w:rPr>
          <w:rFonts w:ascii="Times New Roman" w:eastAsia="Times New Roman" w:hAnsi="Times New Roman" w:cs="Times New Roman"/>
        </w:rPr>
        <w:t xml:space="preserve"> in the same</w:t>
      </w:r>
      <w:r w:rsidR="002733B4" w:rsidRPr="00BC205A">
        <w:rPr>
          <w:rFonts w:ascii="Times New Roman" w:eastAsia="Times New Roman" w:hAnsi="Times New Roman" w:cs="Times New Roman"/>
        </w:rPr>
        <w:t xml:space="preserve"> band diagram</w:t>
      </w:r>
      <w:r w:rsidR="00AE106A" w:rsidRPr="00BC205A">
        <w:rPr>
          <w:rFonts w:ascii="Times New Roman" w:eastAsia="Times New Roman" w:hAnsi="Times New Roman" w:cs="Times New Roman"/>
        </w:rPr>
        <w:t>.</w:t>
      </w:r>
    </w:p>
    <w:p w14:paraId="683D2FCF" w14:textId="72BA14EC" w:rsidR="00AB34BC" w:rsidRPr="00BC205A" w:rsidRDefault="00AB34BC" w:rsidP="00AB34BC">
      <w:pPr>
        <w:ind w:left="720"/>
        <w:jc w:val="center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C8D4D14" wp14:editId="59517C62">
            <wp:extent cx="2495898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8A8F" w14:textId="77777777" w:rsidR="00CB6EDB" w:rsidRPr="00BC205A" w:rsidRDefault="00CB6EDB" w:rsidP="00AB34BC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3C1E36BD" w14:textId="22DF7C8E" w:rsidR="00F734CC" w:rsidRPr="00BC205A" w:rsidRDefault="009D1157" w:rsidP="00F734C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</w:rPr>
        <w:t>Design</w:t>
      </w:r>
      <w:r w:rsidR="004F1E5D" w:rsidRPr="00BC205A">
        <w:rPr>
          <w:rFonts w:ascii="Times New Roman" w:eastAsia="Times New Roman" w:hAnsi="Times New Roman" w:cs="Times New Roman"/>
        </w:rPr>
        <w:t xml:space="preserve"> and Simulate</w:t>
      </w:r>
      <w:r w:rsidRPr="00BC205A">
        <w:rPr>
          <w:rFonts w:ascii="Times New Roman" w:eastAsia="Times New Roman" w:hAnsi="Times New Roman" w:cs="Times New Roman"/>
        </w:rPr>
        <w:t xml:space="preserve"> the given PN junction diode</w:t>
      </w:r>
      <w:r w:rsidR="008E10AF" w:rsidRPr="00BC205A">
        <w:rPr>
          <w:rFonts w:ascii="Times New Roman" w:eastAsia="Times New Roman" w:hAnsi="Times New Roman" w:cs="Times New Roman"/>
        </w:rPr>
        <w:t xml:space="preserve"> using Silvaco Atlas. Consider thickness of the n-type silicon substrate as </w:t>
      </w:r>
      <w:r w:rsidR="00CA3C9D" w:rsidRPr="00BC205A">
        <w:rPr>
          <w:rFonts w:ascii="Times New Roman" w:eastAsia="Times New Roman" w:hAnsi="Times New Roman" w:cs="Times New Roman"/>
        </w:rPr>
        <w:t xml:space="preserve">1.5 </w:t>
      </w:r>
      <w:proofErr w:type="spellStart"/>
      <w:r w:rsidR="00CA3C9D" w:rsidRPr="00BC205A">
        <w:rPr>
          <w:rFonts w:ascii="Times New Roman" w:eastAsia="Times New Roman" w:hAnsi="Times New Roman" w:cs="Times New Roman"/>
        </w:rPr>
        <w:t>μm</w:t>
      </w:r>
      <w:proofErr w:type="spellEnd"/>
      <w:r w:rsidR="00CA3C9D" w:rsidRPr="00BC205A">
        <w:rPr>
          <w:rFonts w:ascii="Times New Roman" w:eastAsia="Times New Roman" w:hAnsi="Times New Roman" w:cs="Times New Roman"/>
        </w:rPr>
        <w:t xml:space="preserve"> and that of p type region as 0.6 </w:t>
      </w:r>
      <w:proofErr w:type="spellStart"/>
      <w:r w:rsidR="00CA3C9D" w:rsidRPr="00BC205A">
        <w:rPr>
          <w:rFonts w:ascii="Times New Roman" w:eastAsia="Times New Roman" w:hAnsi="Times New Roman" w:cs="Times New Roman"/>
        </w:rPr>
        <w:t>μm</w:t>
      </w:r>
      <w:proofErr w:type="spellEnd"/>
      <w:r w:rsidR="00CA3C9D" w:rsidRPr="00BC205A">
        <w:rPr>
          <w:rFonts w:ascii="Times New Roman" w:eastAsia="Times New Roman" w:hAnsi="Times New Roman" w:cs="Times New Roman"/>
        </w:rPr>
        <w:t xml:space="preserve">. Obtain the band diagram </w:t>
      </w:r>
      <w:r w:rsidR="004F1E5D" w:rsidRPr="00BC205A">
        <w:rPr>
          <w:rFonts w:ascii="Times New Roman" w:eastAsia="Times New Roman" w:hAnsi="Times New Roman" w:cs="Times New Roman"/>
        </w:rPr>
        <w:t xml:space="preserve">of the diode and indicate the depletion region and maximum electric field across the junction. </w:t>
      </w:r>
      <w:r w:rsidR="00CB6EDB" w:rsidRPr="00BC205A">
        <w:rPr>
          <w:rFonts w:ascii="Times New Roman" w:eastAsia="Times New Roman" w:hAnsi="Times New Roman" w:cs="Times New Roman"/>
        </w:rPr>
        <w:t>Verify the simulation results against the analytically obtained values.</w:t>
      </w:r>
    </w:p>
    <w:p w14:paraId="7E061819" w14:textId="77777777" w:rsidR="004F1E5D" w:rsidRPr="00BC205A" w:rsidRDefault="004F1E5D" w:rsidP="004F1E5D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3CB6A674" w14:textId="06ED6E4A" w:rsidR="00CA3C9D" w:rsidRPr="00BC205A" w:rsidRDefault="00CA3C9D" w:rsidP="00CA3C9D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16824B" wp14:editId="1673E9CC">
            <wp:extent cx="2391109" cy="160042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B44B" w14:textId="1490D538" w:rsidR="00CB6EDB" w:rsidRPr="00BC205A" w:rsidRDefault="006A1053" w:rsidP="00CB6ED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</w:rPr>
        <w:t xml:space="preserve">Simulate the following MOS Capacitor using Silvaco Atlas. </w:t>
      </w:r>
      <w:r w:rsidR="00AE3D38" w:rsidRPr="00BC205A">
        <w:rPr>
          <w:rFonts w:ascii="Times New Roman" w:eastAsia="Times New Roman" w:hAnsi="Times New Roman" w:cs="Times New Roman"/>
        </w:rPr>
        <w:t>Consider a negative interface charge of 3e10 cm</w:t>
      </w:r>
      <w:r w:rsidR="00AE3D38" w:rsidRPr="00BC205A">
        <w:rPr>
          <w:rFonts w:ascii="Times New Roman" w:eastAsia="Times New Roman" w:hAnsi="Times New Roman" w:cs="Times New Roman"/>
          <w:vertAlign w:val="superscript"/>
        </w:rPr>
        <w:t xml:space="preserve">-2 </w:t>
      </w:r>
      <w:r w:rsidR="00AE3D38" w:rsidRPr="00BC205A">
        <w:rPr>
          <w:rFonts w:ascii="Times New Roman" w:eastAsia="Times New Roman" w:hAnsi="Times New Roman" w:cs="Times New Roman"/>
        </w:rPr>
        <w:t xml:space="preserve">at the Oxide-Semiconductor interface. </w:t>
      </w:r>
      <w:r w:rsidR="00966AAD" w:rsidRPr="00BC205A">
        <w:rPr>
          <w:rFonts w:ascii="Times New Roman" w:eastAsia="Times New Roman" w:hAnsi="Times New Roman" w:cs="Times New Roman"/>
        </w:rPr>
        <w:t>Plot the energy band diagram of the MOS structure</w:t>
      </w:r>
      <w:r w:rsidR="00CC63F4" w:rsidRPr="00BC205A">
        <w:rPr>
          <w:rFonts w:ascii="Times New Roman" w:eastAsia="Times New Roman" w:hAnsi="Times New Roman" w:cs="Times New Roman"/>
        </w:rPr>
        <w:t xml:space="preserve"> and show t</w:t>
      </w:r>
      <w:r w:rsidR="005237BB" w:rsidRPr="00BC205A">
        <w:rPr>
          <w:rFonts w:ascii="Times New Roman" w:eastAsia="Times New Roman" w:hAnsi="Times New Roman" w:cs="Times New Roman"/>
        </w:rPr>
        <w:t>he device operation in Accumulation, depletion and inversion regions depending on applied gate bias</w:t>
      </w:r>
      <w:r w:rsidR="00DD38C6">
        <w:rPr>
          <w:rFonts w:ascii="Times New Roman" w:eastAsia="Times New Roman" w:hAnsi="Times New Roman" w:cs="Times New Roman"/>
        </w:rPr>
        <w:t xml:space="preserve"> (using the band diagram)</w:t>
      </w:r>
      <w:r w:rsidR="005237BB" w:rsidRPr="00BC205A">
        <w:rPr>
          <w:rFonts w:ascii="Times New Roman" w:eastAsia="Times New Roman" w:hAnsi="Times New Roman" w:cs="Times New Roman"/>
        </w:rPr>
        <w:t>.</w:t>
      </w:r>
      <w:r w:rsidR="00966AAD" w:rsidRPr="00BC205A">
        <w:rPr>
          <w:rFonts w:ascii="Times New Roman" w:eastAsia="Times New Roman" w:hAnsi="Times New Roman" w:cs="Times New Roman"/>
        </w:rPr>
        <w:t xml:space="preserve"> Calculate Flat band voltage of the given structure and verify it through simulation. Also obtain the Capacitance-Voltage characteristics of the MOS capacitor at </w:t>
      </w:r>
      <w:r w:rsidR="00CC63F4" w:rsidRPr="00BC205A">
        <w:rPr>
          <w:rFonts w:ascii="Times New Roman" w:eastAsia="Times New Roman" w:hAnsi="Times New Roman" w:cs="Times New Roman"/>
        </w:rPr>
        <w:t xml:space="preserve">1 kHz. (Syntax </w:t>
      </w:r>
      <w:r w:rsidR="009E689F" w:rsidRPr="00BC205A">
        <w:rPr>
          <w:rFonts w:ascii="Times New Roman" w:eastAsia="Times New Roman" w:hAnsi="Times New Roman" w:cs="Times New Roman"/>
        </w:rPr>
        <w:t xml:space="preserve">used to obtain </w:t>
      </w:r>
      <w:r w:rsidR="00CC63F4" w:rsidRPr="00BC205A">
        <w:rPr>
          <w:rFonts w:ascii="Times New Roman" w:eastAsia="Times New Roman" w:hAnsi="Times New Roman" w:cs="Times New Roman"/>
        </w:rPr>
        <w:t xml:space="preserve">CV characteristics </w:t>
      </w:r>
      <w:r w:rsidR="009E689F" w:rsidRPr="00BC205A">
        <w:rPr>
          <w:rFonts w:ascii="Times New Roman" w:eastAsia="Times New Roman" w:hAnsi="Times New Roman" w:cs="Times New Roman"/>
        </w:rPr>
        <w:t>of</w:t>
      </w:r>
      <w:r w:rsidR="005237BB" w:rsidRPr="00BC205A">
        <w:rPr>
          <w:rFonts w:ascii="Times New Roman" w:eastAsia="Times New Roman" w:hAnsi="Times New Roman" w:cs="Times New Roman"/>
        </w:rPr>
        <w:t xml:space="preserve"> PN junction </w:t>
      </w:r>
      <w:r w:rsidR="009E689F" w:rsidRPr="00BC205A">
        <w:rPr>
          <w:rFonts w:ascii="Times New Roman" w:eastAsia="Times New Roman" w:hAnsi="Times New Roman" w:cs="Times New Roman"/>
        </w:rPr>
        <w:t xml:space="preserve">diode </w:t>
      </w:r>
      <w:r w:rsidR="005237BB" w:rsidRPr="00BC205A">
        <w:rPr>
          <w:rFonts w:ascii="Times New Roman" w:eastAsia="Times New Roman" w:hAnsi="Times New Roman" w:cs="Times New Roman"/>
        </w:rPr>
        <w:t>can be used to obtain CV characteristics of the MOS capacitor</w:t>
      </w:r>
      <w:r w:rsidR="009E689F" w:rsidRPr="00BC205A">
        <w:rPr>
          <w:rFonts w:ascii="Times New Roman" w:eastAsia="Times New Roman" w:hAnsi="Times New Roman" w:cs="Times New Roman"/>
        </w:rPr>
        <w:t>.</w:t>
      </w:r>
      <w:r w:rsidR="005237BB" w:rsidRPr="00BC205A">
        <w:rPr>
          <w:rFonts w:ascii="Times New Roman" w:eastAsia="Times New Roman" w:hAnsi="Times New Roman" w:cs="Times New Roman"/>
        </w:rPr>
        <w:t>)</w:t>
      </w:r>
    </w:p>
    <w:p w14:paraId="13E1D67F" w14:textId="78F967EC" w:rsidR="00CA245E" w:rsidRDefault="009E689F" w:rsidP="007429A3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BC20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3EA5BF" wp14:editId="2B13CCB6">
            <wp:extent cx="2286000" cy="24348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997" cy="244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45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3ADF"/>
    <w:multiLevelType w:val="hybridMultilevel"/>
    <w:tmpl w:val="5CFA5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93777"/>
    <w:multiLevelType w:val="multilevel"/>
    <w:tmpl w:val="2480C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NDc0NDQztjQzNDZU0lEKTi0uzszPAykwrAUAKAqEFywAAAA="/>
  </w:docVars>
  <w:rsids>
    <w:rsidRoot w:val="00C95123"/>
    <w:rsid w:val="00004CFF"/>
    <w:rsid w:val="0005518E"/>
    <w:rsid w:val="000C0299"/>
    <w:rsid w:val="000C7A77"/>
    <w:rsid w:val="00120AC4"/>
    <w:rsid w:val="001344CE"/>
    <w:rsid w:val="001433E1"/>
    <w:rsid w:val="00183D3D"/>
    <w:rsid w:val="001A3655"/>
    <w:rsid w:val="001E7794"/>
    <w:rsid w:val="00217DCA"/>
    <w:rsid w:val="00250E30"/>
    <w:rsid w:val="002563D4"/>
    <w:rsid w:val="00266377"/>
    <w:rsid w:val="00266493"/>
    <w:rsid w:val="002733B4"/>
    <w:rsid w:val="002A27D0"/>
    <w:rsid w:val="00324C5F"/>
    <w:rsid w:val="0034661A"/>
    <w:rsid w:val="00386853"/>
    <w:rsid w:val="00392D15"/>
    <w:rsid w:val="003E7385"/>
    <w:rsid w:val="0040184F"/>
    <w:rsid w:val="00403175"/>
    <w:rsid w:val="00435288"/>
    <w:rsid w:val="00436042"/>
    <w:rsid w:val="004F1E5D"/>
    <w:rsid w:val="005237BB"/>
    <w:rsid w:val="005273DA"/>
    <w:rsid w:val="0053665D"/>
    <w:rsid w:val="00562506"/>
    <w:rsid w:val="0058345D"/>
    <w:rsid w:val="00596C81"/>
    <w:rsid w:val="00597626"/>
    <w:rsid w:val="005C65A4"/>
    <w:rsid w:val="005D152B"/>
    <w:rsid w:val="00610AA5"/>
    <w:rsid w:val="00620E48"/>
    <w:rsid w:val="006241D9"/>
    <w:rsid w:val="00631D2F"/>
    <w:rsid w:val="006408F4"/>
    <w:rsid w:val="00673334"/>
    <w:rsid w:val="006A1053"/>
    <w:rsid w:val="006A6EE5"/>
    <w:rsid w:val="006F36A6"/>
    <w:rsid w:val="00723D9F"/>
    <w:rsid w:val="00733B79"/>
    <w:rsid w:val="00735469"/>
    <w:rsid w:val="007429A3"/>
    <w:rsid w:val="0075139A"/>
    <w:rsid w:val="007B487A"/>
    <w:rsid w:val="007F5E56"/>
    <w:rsid w:val="008A019C"/>
    <w:rsid w:val="008E10AF"/>
    <w:rsid w:val="009066D6"/>
    <w:rsid w:val="00966AAD"/>
    <w:rsid w:val="0098232C"/>
    <w:rsid w:val="00992FFB"/>
    <w:rsid w:val="009D1157"/>
    <w:rsid w:val="009D32F4"/>
    <w:rsid w:val="009E2EAF"/>
    <w:rsid w:val="009E689F"/>
    <w:rsid w:val="009E7961"/>
    <w:rsid w:val="009F7ABE"/>
    <w:rsid w:val="00A70C00"/>
    <w:rsid w:val="00A7568F"/>
    <w:rsid w:val="00A848E8"/>
    <w:rsid w:val="00A92D17"/>
    <w:rsid w:val="00A97344"/>
    <w:rsid w:val="00AB34BC"/>
    <w:rsid w:val="00AD6342"/>
    <w:rsid w:val="00AE0927"/>
    <w:rsid w:val="00AE106A"/>
    <w:rsid w:val="00AE3D38"/>
    <w:rsid w:val="00B70AC5"/>
    <w:rsid w:val="00B85D9B"/>
    <w:rsid w:val="00BC205A"/>
    <w:rsid w:val="00BD11DC"/>
    <w:rsid w:val="00BF300D"/>
    <w:rsid w:val="00BF6B90"/>
    <w:rsid w:val="00C06819"/>
    <w:rsid w:val="00C35703"/>
    <w:rsid w:val="00C36701"/>
    <w:rsid w:val="00C6259C"/>
    <w:rsid w:val="00C75574"/>
    <w:rsid w:val="00C95123"/>
    <w:rsid w:val="00C96A54"/>
    <w:rsid w:val="00CA04F8"/>
    <w:rsid w:val="00CA245E"/>
    <w:rsid w:val="00CA3C9D"/>
    <w:rsid w:val="00CB6EDB"/>
    <w:rsid w:val="00CC63F4"/>
    <w:rsid w:val="00CC7414"/>
    <w:rsid w:val="00CE67EB"/>
    <w:rsid w:val="00D134BB"/>
    <w:rsid w:val="00D21D85"/>
    <w:rsid w:val="00D422EF"/>
    <w:rsid w:val="00D7141D"/>
    <w:rsid w:val="00DC2648"/>
    <w:rsid w:val="00DD38C6"/>
    <w:rsid w:val="00DD7D2F"/>
    <w:rsid w:val="00DE21E3"/>
    <w:rsid w:val="00DF6583"/>
    <w:rsid w:val="00E059FA"/>
    <w:rsid w:val="00E82646"/>
    <w:rsid w:val="00EC05A3"/>
    <w:rsid w:val="00EC70D7"/>
    <w:rsid w:val="00F61FEE"/>
    <w:rsid w:val="00F734CC"/>
    <w:rsid w:val="00FB25AC"/>
    <w:rsid w:val="00FC0A51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7A87"/>
  <w15:docId w15:val="{CAEBBE13-7AEC-4C5B-B1F6-1FFE1400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24E3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gCsYjKoNNYsgxsNuiHV46zKbnQ==">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1461</Words>
  <Characters>8328</Characters>
  <Application>Microsoft Office Word</Application>
  <DocSecurity>2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Anumita Sengupta</dc:creator>
  <cp:lastModifiedBy>Anumita Sengupta</cp:lastModifiedBy>
  <cp:revision>3</cp:revision>
  <dcterms:created xsi:type="dcterms:W3CDTF">2021-02-24T12:00:00Z</dcterms:created>
  <dcterms:modified xsi:type="dcterms:W3CDTF">2021-02-24T19:06:00Z</dcterms:modified>
</cp:coreProperties>
</file>